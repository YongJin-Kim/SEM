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9E7" w:rsidRPr="00551179" w:rsidRDefault="00C35E52" w:rsidP="00551179">
      <w:pPr>
        <w:jc w:val="center"/>
        <w:rPr>
          <w:sz w:val="96"/>
          <w:szCs w:val="96"/>
        </w:rPr>
      </w:pPr>
      <w:r w:rsidRPr="00551179">
        <w:rPr>
          <w:rFonts w:hint="eastAsia"/>
          <w:sz w:val="96"/>
          <w:szCs w:val="96"/>
        </w:rPr>
        <w:t>Nanoeye</w:t>
      </w:r>
      <w:r w:rsidR="00551179" w:rsidRPr="00551179">
        <w:rPr>
          <w:rFonts w:hint="eastAsia"/>
          <w:sz w:val="96"/>
          <w:szCs w:val="96"/>
        </w:rPr>
        <w:t xml:space="preserve"> 1.0</w:t>
      </w:r>
    </w:p>
    <w:p w:rsidR="00940C28" w:rsidRDefault="00940C28" w:rsidP="00940C28"/>
    <w:p w:rsidR="00C35E52" w:rsidRDefault="00C35E52" w:rsidP="00551179">
      <w:pPr>
        <w:jc w:val="center"/>
        <w:rPr>
          <w:sz w:val="28"/>
          <w:szCs w:val="28"/>
          <w:u w:val="single"/>
        </w:rPr>
      </w:pPr>
      <w:r w:rsidRPr="00551179">
        <w:rPr>
          <w:rFonts w:hint="eastAsia"/>
          <w:sz w:val="28"/>
          <w:szCs w:val="28"/>
          <w:u w:val="single"/>
        </w:rPr>
        <w:t>Mini-SEM 제어 라이브러리</w:t>
      </w: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551179" w:rsidP="00551179">
      <w:pPr>
        <w:jc w:val="right"/>
        <w:rPr>
          <w:sz w:val="28"/>
          <w:szCs w:val="28"/>
          <w:u w:val="single"/>
        </w:rPr>
      </w:pPr>
    </w:p>
    <w:p w:rsidR="00551179" w:rsidRDefault="00B31AE6" w:rsidP="00551179">
      <w:pPr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SEC</w:t>
      </w:r>
    </w:p>
    <w:p w:rsidR="00B31AE6" w:rsidRPr="00551179" w:rsidRDefault="00B31AE6" w:rsidP="00551179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2009-02-18</w:t>
      </w:r>
    </w:p>
    <w:p w:rsidR="00FC3913" w:rsidRDefault="00FC3913">
      <w:pPr>
        <w:widowControl/>
        <w:wordWrap/>
        <w:autoSpaceDE/>
        <w:autoSpaceDN/>
        <w:jc w:val="left"/>
      </w:pPr>
      <w:r>
        <w:br w:type="page"/>
      </w:r>
    </w:p>
    <w:p w:rsidR="00FC3913" w:rsidRPr="00B115E3" w:rsidRDefault="00FC3913" w:rsidP="00B31AE6">
      <w:pPr>
        <w:jc w:val="center"/>
        <w:rPr>
          <w:sz w:val="40"/>
          <w:szCs w:val="40"/>
        </w:rPr>
      </w:pPr>
      <w:r w:rsidRPr="00B115E3">
        <w:rPr>
          <w:rFonts w:hint="eastAsia"/>
          <w:color w:val="4F81BD" w:themeColor="accent1"/>
          <w:sz w:val="40"/>
          <w:szCs w:val="40"/>
        </w:rPr>
        <w:lastRenderedPageBreak/>
        <w:t>목차</w:t>
      </w:r>
      <w:r w:rsidRPr="00B115E3">
        <w:rPr>
          <w:rFonts w:hint="eastAsia"/>
          <w:sz w:val="40"/>
          <w:szCs w:val="40"/>
        </w:rPr>
        <w:t xml:space="preserve">   </w:t>
      </w:r>
    </w:p>
    <w:p w:rsidR="00DC3BF9" w:rsidRDefault="003E40E6">
      <w:pPr>
        <w:pStyle w:val="10"/>
        <w:rPr>
          <w:ins w:id="1" w:author="Loen" w:date="2009-03-11T15:36:00Z"/>
          <w:rFonts w:asciiTheme="minorHAnsi" w:eastAsiaTheme="minorEastAsia"/>
          <w:b w:val="0"/>
          <w:bCs w:val="0"/>
          <w:caps w:val="0"/>
          <w:color w:val="auto"/>
          <w:sz w:val="20"/>
          <w:szCs w:val="22"/>
        </w:rPr>
      </w:pPr>
      <w:r w:rsidRPr="003E40E6">
        <w:fldChar w:fldCharType="begin"/>
      </w:r>
      <w:r w:rsidR="00FC3913">
        <w:instrText xml:space="preserve"> TOC \o "1-2" \h \z \u </w:instrText>
      </w:r>
      <w:r w:rsidRPr="003E40E6">
        <w:fldChar w:fldCharType="separate"/>
      </w:r>
      <w:ins w:id="2" w:author="Loen" w:date="2009-03-11T15:36:00Z">
        <w:r w:rsidRPr="00CD6350">
          <w:rPr>
            <w:rStyle w:val="a4"/>
          </w:rPr>
          <w:fldChar w:fldCharType="begin"/>
        </w:r>
        <w:r w:rsidR="00DC3BF9" w:rsidRPr="00CD6350">
          <w:rPr>
            <w:rStyle w:val="a4"/>
          </w:rPr>
          <w:instrText xml:space="preserve"> </w:instrText>
        </w:r>
        <w:r w:rsidR="00DC3BF9">
          <w:instrText>HYPERLINK \l "_Toc224549135"</w:instrText>
        </w:r>
        <w:r w:rsidR="00DC3BF9" w:rsidRPr="00CD6350">
          <w:rPr>
            <w:rStyle w:val="a4"/>
          </w:rPr>
          <w:instrText xml:space="preserve"> </w:instrText>
        </w:r>
        <w:r w:rsidRPr="00CD6350">
          <w:rPr>
            <w:rStyle w:val="a4"/>
          </w:rPr>
          <w:fldChar w:fldCharType="separate"/>
        </w:r>
        <w:r w:rsidR="00DC3BF9" w:rsidRPr="00CD6350">
          <w:rPr>
            <w:rStyle w:val="a4"/>
          </w:rPr>
          <w:t>１. Nanoeye class의 instance 생성</w:t>
        </w:r>
        <w:r w:rsidR="00DC3BF9">
          <w:rPr>
            <w:webHidden/>
          </w:rPr>
          <w:tab/>
        </w:r>
        <w:r>
          <w:rPr>
            <w:webHidden/>
          </w:rPr>
          <w:fldChar w:fldCharType="begin"/>
        </w:r>
        <w:r w:rsidR="00DC3BF9">
          <w:rPr>
            <w:webHidden/>
          </w:rPr>
          <w:instrText xml:space="preserve"> PAGEREF _Toc224549135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" w:author="Loen" w:date="2009-03-11T15:36:00Z">
        <w:r w:rsidR="00DC3BF9">
          <w:rPr>
            <w:webHidden/>
          </w:rPr>
          <w:t>1</w:t>
        </w:r>
        <w:r>
          <w:rPr>
            <w:webHidden/>
          </w:rPr>
          <w:fldChar w:fldCharType="end"/>
        </w:r>
        <w:r w:rsidRPr="00CD6350">
          <w:rPr>
            <w:rStyle w:val="a4"/>
          </w:rPr>
          <w:fldChar w:fldCharType="end"/>
        </w:r>
      </w:ins>
    </w:p>
    <w:p w:rsidR="00DC3BF9" w:rsidRDefault="003E40E6">
      <w:pPr>
        <w:pStyle w:val="20"/>
        <w:rPr>
          <w:ins w:id="4" w:author="Loen" w:date="2009-03-11T15:36:00Z"/>
          <w:rFonts w:eastAsiaTheme="minorEastAsia"/>
          <w:b w:val="0"/>
          <w:bCs w:val="0"/>
          <w:noProof/>
          <w:szCs w:val="22"/>
        </w:rPr>
      </w:pPr>
      <w:ins w:id="5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"_Toc224549136"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A) interface INanoeyeFactory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" w:author="Loen" w:date="2009-03-11T15:36:00Z">
        <w:r w:rsidR="00DC3B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7" w:author="Loen" w:date="2009-03-11T15:36:00Z"/>
          <w:rFonts w:eastAsiaTheme="minorEastAsia"/>
          <w:b w:val="0"/>
          <w:bCs w:val="0"/>
          <w:noProof/>
          <w:szCs w:val="22"/>
        </w:rPr>
      </w:pPr>
      <w:ins w:id="8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"_Toc224549137"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B) class NanoeyeFactory : INanoeyeFactory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" w:author="Loen" w:date="2009-03-11T15:36:00Z">
        <w:r w:rsidR="00DC3B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10" w:author="Loen" w:date="2009-03-11T15:36:00Z"/>
          <w:rFonts w:eastAsiaTheme="minorEastAsia"/>
          <w:b w:val="0"/>
          <w:bCs w:val="0"/>
          <w:noProof/>
          <w:szCs w:val="22"/>
        </w:rPr>
      </w:pPr>
      <w:ins w:id="11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"_Toc224549138"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C) enum ActiveScanTypeEnum : int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Loen" w:date="2009-03-11T15:36:00Z">
        <w:r w:rsidR="00DC3B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13" w:author="Loen" w:date="2009-03-11T15:36:00Z"/>
          <w:rFonts w:eastAsiaTheme="minorEastAsia"/>
          <w:b w:val="0"/>
          <w:bCs w:val="0"/>
          <w:noProof/>
          <w:szCs w:val="22"/>
        </w:rPr>
      </w:pPr>
      <w:ins w:id="14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"_Toc224549139"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D) enum ControllerTypeEnum : int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" w:author="Loen" w:date="2009-03-11T15:36:00Z">
        <w:r w:rsidR="00DC3B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16" w:author="Loen" w:date="2009-03-11T15:36:00Z"/>
          <w:rFonts w:eastAsiaTheme="minorEastAsia"/>
          <w:b w:val="0"/>
          <w:bCs w:val="0"/>
          <w:noProof/>
          <w:szCs w:val="22"/>
        </w:rPr>
      </w:pPr>
      <w:ins w:id="17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"_Toc224549140"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E) enum SettingManagerTypeEnum : int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Loen" w:date="2009-03-11T15:36:00Z">
        <w:r w:rsidR="00DC3B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19" w:author="Loen" w:date="2009-03-11T15:36:00Z"/>
          <w:rFonts w:eastAsiaTheme="minorEastAsia"/>
          <w:b w:val="0"/>
          <w:bCs w:val="0"/>
          <w:noProof/>
          <w:szCs w:val="22"/>
        </w:rPr>
      </w:pPr>
      <w:ins w:id="20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"_Toc224549141"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F) enum SettingConverterTypeEnum : int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Loen" w:date="2009-03-11T15:36:00Z">
        <w:r w:rsidR="00DC3B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10"/>
        <w:rPr>
          <w:ins w:id="22" w:author="Loen" w:date="2009-03-11T15:36:00Z"/>
          <w:rFonts w:asciiTheme="minorHAnsi" w:eastAsiaTheme="minorEastAsia"/>
          <w:b w:val="0"/>
          <w:bCs w:val="0"/>
          <w:caps w:val="0"/>
          <w:color w:val="auto"/>
          <w:sz w:val="20"/>
          <w:szCs w:val="22"/>
        </w:rPr>
      </w:pPr>
      <w:ins w:id="23" w:author="Loen" w:date="2009-03-11T15:36:00Z">
        <w:r w:rsidRPr="00CD6350">
          <w:rPr>
            <w:rStyle w:val="a4"/>
          </w:rPr>
          <w:fldChar w:fldCharType="begin"/>
        </w:r>
        <w:r w:rsidR="00DC3BF9" w:rsidRPr="00CD6350">
          <w:rPr>
            <w:rStyle w:val="a4"/>
          </w:rPr>
          <w:instrText xml:space="preserve"> </w:instrText>
        </w:r>
        <w:r w:rsidR="00DC3BF9">
          <w:instrText>HYPERLINK \l "_Toc224549142"</w:instrText>
        </w:r>
        <w:r w:rsidR="00DC3BF9" w:rsidRPr="00CD6350">
          <w:rPr>
            <w:rStyle w:val="a4"/>
          </w:rPr>
          <w:instrText xml:space="preserve"> </w:instrText>
        </w:r>
        <w:r w:rsidRPr="00CD6350">
          <w:rPr>
            <w:rStyle w:val="a4"/>
          </w:rPr>
          <w:fldChar w:fldCharType="separate"/>
        </w:r>
        <w:r w:rsidR="00DC3BF9" w:rsidRPr="00CD6350">
          <w:rPr>
            <w:rStyle w:val="a4"/>
          </w:rPr>
          <w:t>２. Column 및 High Voltage 제어</w:t>
        </w:r>
        <w:r w:rsidR="00DC3BF9">
          <w:rPr>
            <w:webHidden/>
          </w:rPr>
          <w:tab/>
        </w:r>
        <w:r>
          <w:rPr>
            <w:webHidden/>
          </w:rPr>
          <w:fldChar w:fldCharType="begin"/>
        </w:r>
        <w:r w:rsidR="00DC3BF9">
          <w:rPr>
            <w:webHidden/>
          </w:rPr>
          <w:instrText xml:space="preserve"> PAGEREF _Toc224549142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4" w:author="Loen" w:date="2009-03-11T15:36:00Z">
        <w:r w:rsidR="00DC3BF9">
          <w:rPr>
            <w:webHidden/>
          </w:rPr>
          <w:t>4</w:t>
        </w:r>
        <w:r>
          <w:rPr>
            <w:webHidden/>
          </w:rPr>
          <w:fldChar w:fldCharType="end"/>
        </w:r>
        <w:r w:rsidRPr="00CD6350">
          <w:rPr>
            <w:rStyle w:val="a4"/>
          </w:rPr>
          <w:fldChar w:fldCharType="end"/>
        </w:r>
      </w:ins>
    </w:p>
    <w:p w:rsidR="00DC3BF9" w:rsidRDefault="003E40E6">
      <w:pPr>
        <w:pStyle w:val="20"/>
        <w:rPr>
          <w:ins w:id="25" w:author="Loen" w:date="2009-03-11T15:36:00Z"/>
          <w:rFonts w:eastAsiaTheme="minorEastAsia"/>
          <w:b w:val="0"/>
          <w:bCs w:val="0"/>
          <w:noProof/>
          <w:szCs w:val="22"/>
        </w:rPr>
      </w:pPr>
      <w:ins w:id="26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"_Toc224549143"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A) interface IController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" w:author="Loen" w:date="2009-03-11T15:36:00Z">
        <w:r w:rsidR="00DC3B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28" w:author="Loen" w:date="2009-03-11T15:36:00Z"/>
          <w:rFonts w:eastAsiaTheme="minorEastAsia"/>
          <w:b w:val="0"/>
          <w:bCs w:val="0"/>
          <w:noProof/>
          <w:szCs w:val="22"/>
        </w:rPr>
      </w:pPr>
      <w:ins w:id="29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"_Toc224549144"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B) interface IControlValue&lt;T&gt;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Loen" w:date="2009-03-11T15:36:00Z">
        <w:r w:rsidR="00DC3BF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31" w:author="Loen" w:date="2009-03-11T15:36:00Z"/>
          <w:rFonts w:eastAsiaTheme="minorEastAsia"/>
          <w:b w:val="0"/>
          <w:bCs w:val="0"/>
          <w:noProof/>
          <w:szCs w:val="22"/>
        </w:rPr>
      </w:pPr>
      <w:ins w:id="32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"_Toc224549145"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C) interface IControlValueDouble : IControlValue&lt;T&gt;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Loen" w:date="2009-03-11T15:36:00Z">
        <w:r w:rsidR="00DC3BF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34" w:author="Loen" w:date="2009-03-11T15:36:00Z"/>
          <w:rFonts w:eastAsiaTheme="minorEastAsia"/>
          <w:b w:val="0"/>
          <w:bCs w:val="0"/>
          <w:noProof/>
          <w:szCs w:val="22"/>
        </w:rPr>
      </w:pPr>
      <w:ins w:id="35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"_Toc224549146"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D) interface IControlValueInt : IControlValue&lt;T&gt;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Loen" w:date="2009-03-11T15:36:00Z">
        <w:r w:rsidR="00DC3BF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37" w:author="Loen" w:date="2009-03-11T15:36:00Z"/>
          <w:rFonts w:eastAsiaTheme="minorEastAsia"/>
          <w:b w:val="0"/>
          <w:bCs w:val="0"/>
          <w:noProof/>
          <w:szCs w:val="22"/>
        </w:rPr>
      </w:pPr>
      <w:ins w:id="38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"_Toc224549147"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E) interface IControllerTable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Loen" w:date="2009-03-11T15:36:00Z">
        <w:r w:rsidR="00DC3BF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40" w:author="Loen" w:date="2009-03-11T15:36:00Z"/>
          <w:rFonts w:eastAsiaTheme="minorEastAsia"/>
          <w:b w:val="0"/>
          <w:bCs w:val="0"/>
          <w:noProof/>
          <w:szCs w:val="22"/>
        </w:rPr>
      </w:pPr>
      <w:ins w:id="41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"_Toc224549148"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F) delegate void ObjectArrayEventHandler(object sender, object[] value)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Loen" w:date="2009-03-11T15:36:00Z">
        <w:r w:rsidR="00DC3BF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43" w:author="Loen" w:date="2009-03-11T15:36:00Z"/>
          <w:rFonts w:eastAsiaTheme="minorEastAsia"/>
          <w:b w:val="0"/>
          <w:bCs w:val="0"/>
          <w:noProof/>
          <w:szCs w:val="22"/>
        </w:rPr>
      </w:pPr>
      <w:ins w:id="44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"_Toc224549149"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G) delegate void ColumnEventHandler&lt;T&gt;(object sender, T value, T max, T min, T offset)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Loen" w:date="2009-03-11T15:36:00Z">
        <w:r w:rsidR="00DC3BF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46" w:author="Loen" w:date="2009-03-11T15:36:00Z"/>
          <w:rFonts w:eastAsiaTheme="minorEastAsia"/>
          <w:b w:val="0"/>
          <w:bCs w:val="0"/>
          <w:noProof/>
          <w:szCs w:val="22"/>
        </w:rPr>
      </w:pPr>
      <w:ins w:id="47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"_Toc224549150"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H) delegate void CommunicationErrorEventHandler(object sender, string board, object obj)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Loen" w:date="2009-03-11T15:36:00Z">
        <w:r w:rsidR="00DC3BF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49" w:author="Loen" w:date="2009-03-11T15:36:00Z"/>
          <w:rFonts w:eastAsiaTheme="minorEastAsia"/>
          <w:b w:val="0"/>
          <w:bCs w:val="0"/>
          <w:noProof/>
          <w:szCs w:val="22"/>
        </w:rPr>
      </w:pPr>
      <w:ins w:id="50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"_Toc224549151"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I) enum BeamShiftType : int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" w:author="Loen" w:date="2009-03-11T15:36:00Z">
        <w:r w:rsidR="00DC3BF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52" w:author="Loen" w:date="2009-03-11T15:36:00Z"/>
          <w:rFonts w:eastAsiaTheme="minorEastAsia"/>
          <w:b w:val="0"/>
          <w:bCs w:val="0"/>
          <w:noProof/>
          <w:szCs w:val="22"/>
        </w:rPr>
      </w:pPr>
      <w:ins w:id="53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"_Toc224549152"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J) enum GunAlingType : int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Loen" w:date="2009-03-11T15:36:00Z">
        <w:r w:rsidR="00DC3BF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55" w:author="Loen" w:date="2009-03-11T15:36:00Z"/>
          <w:rFonts w:eastAsiaTheme="minorEastAsia"/>
          <w:b w:val="0"/>
          <w:bCs w:val="0"/>
          <w:noProof/>
          <w:szCs w:val="22"/>
        </w:rPr>
      </w:pPr>
      <w:ins w:id="56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"_Toc224549153"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K) enum HVcontroltype : int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Loen" w:date="2009-03-11T15:36:00Z">
        <w:r w:rsidR="00DC3BF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58" w:author="Loen" w:date="2009-03-11T15:36:00Z"/>
          <w:rFonts w:eastAsiaTheme="minorEastAsia"/>
          <w:b w:val="0"/>
          <w:bCs w:val="0"/>
          <w:noProof/>
          <w:szCs w:val="22"/>
        </w:rPr>
      </w:pPr>
      <w:ins w:id="59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"_Toc224549154"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L) enum LensType : int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Loen" w:date="2009-03-11T15:36:00Z">
        <w:r w:rsidR="00DC3BF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61" w:author="Loen" w:date="2009-03-11T15:36:00Z"/>
          <w:rFonts w:eastAsiaTheme="minorEastAsia"/>
          <w:b w:val="0"/>
          <w:bCs w:val="0"/>
          <w:noProof/>
          <w:szCs w:val="22"/>
        </w:rPr>
      </w:pPr>
      <w:ins w:id="62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"_Toc224549155"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M) enum StigType : int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Loen" w:date="2009-03-11T15:36:00Z">
        <w:r w:rsidR="00DC3BF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10"/>
        <w:rPr>
          <w:ins w:id="64" w:author="Loen" w:date="2009-03-11T15:36:00Z"/>
          <w:rFonts w:asciiTheme="minorHAnsi" w:eastAsiaTheme="minorEastAsia"/>
          <w:b w:val="0"/>
          <w:bCs w:val="0"/>
          <w:caps w:val="0"/>
          <w:color w:val="auto"/>
          <w:sz w:val="20"/>
          <w:szCs w:val="22"/>
        </w:rPr>
      </w:pPr>
      <w:ins w:id="65" w:author="Loen" w:date="2009-03-11T15:36:00Z">
        <w:r w:rsidRPr="00CD6350">
          <w:rPr>
            <w:rStyle w:val="a4"/>
          </w:rPr>
          <w:fldChar w:fldCharType="begin"/>
        </w:r>
        <w:r w:rsidR="00DC3BF9" w:rsidRPr="00CD6350">
          <w:rPr>
            <w:rStyle w:val="a4"/>
          </w:rPr>
          <w:instrText xml:space="preserve"> </w:instrText>
        </w:r>
        <w:r w:rsidR="00DC3BF9">
          <w:instrText>HYPERLINK \l "_Toc224549156"</w:instrText>
        </w:r>
        <w:r w:rsidR="00DC3BF9" w:rsidRPr="00CD6350">
          <w:rPr>
            <w:rStyle w:val="a4"/>
          </w:rPr>
          <w:instrText xml:space="preserve"> </w:instrText>
        </w:r>
        <w:r w:rsidRPr="00CD6350">
          <w:rPr>
            <w:rStyle w:val="a4"/>
          </w:rPr>
          <w:fldChar w:fldCharType="separate"/>
        </w:r>
        <w:r w:rsidR="00DC3BF9" w:rsidRPr="00CD6350">
          <w:rPr>
            <w:rStyle w:val="a4"/>
          </w:rPr>
          <w:t>３. Scanning</w:t>
        </w:r>
        <w:r w:rsidR="00DC3BF9">
          <w:rPr>
            <w:webHidden/>
          </w:rPr>
          <w:tab/>
        </w:r>
        <w:r>
          <w:rPr>
            <w:webHidden/>
          </w:rPr>
          <w:fldChar w:fldCharType="begin"/>
        </w:r>
        <w:r w:rsidR="00DC3BF9">
          <w:rPr>
            <w:webHidden/>
          </w:rPr>
          <w:instrText xml:space="preserve"> PAGEREF _Toc224549156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6" w:author="Loen" w:date="2009-03-11T15:36:00Z">
        <w:r w:rsidR="00DC3BF9">
          <w:rPr>
            <w:webHidden/>
          </w:rPr>
          <w:t>24</w:t>
        </w:r>
        <w:r>
          <w:rPr>
            <w:webHidden/>
          </w:rPr>
          <w:fldChar w:fldCharType="end"/>
        </w:r>
        <w:r w:rsidRPr="00CD6350">
          <w:rPr>
            <w:rStyle w:val="a4"/>
          </w:rPr>
          <w:fldChar w:fldCharType="end"/>
        </w:r>
      </w:ins>
    </w:p>
    <w:p w:rsidR="00DC3BF9" w:rsidRDefault="003E40E6">
      <w:pPr>
        <w:pStyle w:val="20"/>
        <w:rPr>
          <w:ins w:id="67" w:author="Loen" w:date="2009-03-11T15:36:00Z"/>
          <w:rFonts w:eastAsiaTheme="minorEastAsia"/>
          <w:b w:val="0"/>
          <w:bCs w:val="0"/>
          <w:noProof/>
          <w:szCs w:val="22"/>
        </w:rPr>
      </w:pPr>
      <w:ins w:id="68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"_Toc224549157"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A) interface IActiveScan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Loen" w:date="2009-03-11T15:36:00Z">
        <w:r w:rsidR="00DC3BF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70" w:author="Loen" w:date="2009-03-11T15:36:00Z"/>
          <w:rFonts w:eastAsiaTheme="minorEastAsia"/>
          <w:b w:val="0"/>
          <w:bCs w:val="0"/>
          <w:noProof/>
          <w:szCs w:val="22"/>
        </w:rPr>
      </w:pPr>
      <w:ins w:id="71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"_Toc224549158"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B) interface IScanItemEvent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Loen" w:date="2009-03-11T15:36:00Z">
        <w:r w:rsidR="00DC3BF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73" w:author="Loen" w:date="2009-03-11T15:36:00Z"/>
          <w:rFonts w:eastAsiaTheme="minorEastAsia"/>
          <w:b w:val="0"/>
          <w:bCs w:val="0"/>
          <w:noProof/>
          <w:szCs w:val="22"/>
        </w:rPr>
      </w:pPr>
      <w:ins w:id="74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"_Toc224549159"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C) delegate void ScanDataUpdateDelegate(string nameInt32 startline, Int32 lines,)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_Toc224549159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Loen" w:date="2009-03-11T15:36:00Z">
        <w:r w:rsidR="00DC3BF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10"/>
        <w:rPr>
          <w:ins w:id="76" w:author="Loen" w:date="2009-03-11T15:36:00Z"/>
          <w:rFonts w:asciiTheme="minorHAnsi" w:eastAsiaTheme="minorEastAsia"/>
          <w:b w:val="0"/>
          <w:bCs w:val="0"/>
          <w:caps w:val="0"/>
          <w:color w:val="auto"/>
          <w:sz w:val="20"/>
          <w:szCs w:val="22"/>
        </w:rPr>
      </w:pPr>
      <w:ins w:id="77" w:author="Loen" w:date="2009-03-11T15:36:00Z">
        <w:r w:rsidRPr="00CD6350">
          <w:rPr>
            <w:rStyle w:val="a4"/>
          </w:rPr>
          <w:fldChar w:fldCharType="begin"/>
        </w:r>
        <w:r w:rsidR="00DC3BF9" w:rsidRPr="00CD6350">
          <w:rPr>
            <w:rStyle w:val="a4"/>
          </w:rPr>
          <w:instrText xml:space="preserve"> </w:instrText>
        </w:r>
        <w:r w:rsidR="00DC3BF9">
          <w:instrText>HYPERLINK \l "_Toc224549160"</w:instrText>
        </w:r>
        <w:r w:rsidR="00DC3BF9" w:rsidRPr="00CD6350">
          <w:rPr>
            <w:rStyle w:val="a4"/>
          </w:rPr>
          <w:instrText xml:space="preserve"> </w:instrText>
        </w:r>
        <w:r w:rsidRPr="00CD6350">
          <w:rPr>
            <w:rStyle w:val="a4"/>
          </w:rPr>
          <w:fldChar w:fldCharType="separate"/>
        </w:r>
        <w:r w:rsidR="00DC3BF9" w:rsidRPr="00CD6350">
          <w:rPr>
            <w:rStyle w:val="a4"/>
          </w:rPr>
          <w:t>４. 설정 관리</w:t>
        </w:r>
        <w:r w:rsidR="00DC3BF9">
          <w:rPr>
            <w:webHidden/>
          </w:rPr>
          <w:tab/>
        </w:r>
        <w:r>
          <w:rPr>
            <w:webHidden/>
          </w:rPr>
          <w:fldChar w:fldCharType="begin"/>
        </w:r>
        <w:r w:rsidR="00DC3BF9">
          <w:rPr>
            <w:webHidden/>
          </w:rPr>
          <w:instrText xml:space="preserve"> PAGEREF _Toc224549160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8" w:author="Loen" w:date="2009-03-11T15:36:00Z">
        <w:r w:rsidR="00DC3BF9">
          <w:rPr>
            <w:webHidden/>
          </w:rPr>
          <w:t>31</w:t>
        </w:r>
        <w:r>
          <w:rPr>
            <w:webHidden/>
          </w:rPr>
          <w:fldChar w:fldCharType="end"/>
        </w:r>
        <w:r w:rsidRPr="00CD6350">
          <w:rPr>
            <w:rStyle w:val="a4"/>
          </w:rPr>
          <w:fldChar w:fldCharType="end"/>
        </w:r>
      </w:ins>
    </w:p>
    <w:p w:rsidR="00DC3BF9" w:rsidRDefault="003E40E6">
      <w:pPr>
        <w:pStyle w:val="20"/>
        <w:rPr>
          <w:ins w:id="79" w:author="Loen" w:date="2009-03-11T15:36:00Z"/>
          <w:rFonts w:eastAsiaTheme="minorEastAsia"/>
          <w:b w:val="0"/>
          <w:bCs w:val="0"/>
          <w:noProof/>
          <w:szCs w:val="22"/>
        </w:rPr>
      </w:pPr>
      <w:ins w:id="80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"_Toc224549161"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A) interface ISettingConverter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_Toc224549161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Loen" w:date="2009-03-11T15:36:00Z">
        <w:r w:rsidR="00DC3BF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82" w:author="Loen" w:date="2009-03-11T15:36:00Z"/>
          <w:rFonts w:eastAsiaTheme="minorEastAsia"/>
          <w:b w:val="0"/>
          <w:bCs w:val="0"/>
          <w:noProof/>
          <w:szCs w:val="22"/>
        </w:rPr>
      </w:pPr>
      <w:ins w:id="83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"_Toc224549162"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B) interface ISettingManager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Loen" w:date="2009-03-11T15:36:00Z">
        <w:r w:rsidR="00DC3BF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10"/>
        <w:rPr>
          <w:ins w:id="85" w:author="Loen" w:date="2009-03-11T15:36:00Z"/>
          <w:rFonts w:asciiTheme="minorHAnsi" w:eastAsiaTheme="minorEastAsia"/>
          <w:b w:val="0"/>
          <w:bCs w:val="0"/>
          <w:caps w:val="0"/>
          <w:color w:val="auto"/>
          <w:sz w:val="20"/>
          <w:szCs w:val="22"/>
        </w:rPr>
      </w:pPr>
      <w:ins w:id="86" w:author="Loen" w:date="2009-03-11T15:36:00Z">
        <w:r w:rsidRPr="00CD6350">
          <w:rPr>
            <w:rStyle w:val="a4"/>
          </w:rPr>
          <w:fldChar w:fldCharType="begin"/>
        </w:r>
        <w:r w:rsidR="00DC3BF9" w:rsidRPr="00CD6350">
          <w:rPr>
            <w:rStyle w:val="a4"/>
          </w:rPr>
          <w:instrText xml:space="preserve"> </w:instrText>
        </w:r>
        <w:r w:rsidR="00DC3BF9">
          <w:instrText>HYPERLINK \l "_Toc224549163"</w:instrText>
        </w:r>
        <w:r w:rsidR="00DC3BF9" w:rsidRPr="00CD6350">
          <w:rPr>
            <w:rStyle w:val="a4"/>
          </w:rPr>
          <w:instrText xml:space="preserve"> </w:instrText>
        </w:r>
        <w:r w:rsidRPr="00CD6350">
          <w:rPr>
            <w:rStyle w:val="a4"/>
          </w:rPr>
          <w:fldChar w:fldCharType="separate"/>
        </w:r>
        <w:r w:rsidR="00DC3BF9" w:rsidRPr="00CD6350">
          <w:rPr>
            <w:rStyle w:val="a4"/>
          </w:rPr>
          <w:t>５. 예제</w:t>
        </w:r>
        <w:r w:rsidR="00DC3BF9">
          <w:rPr>
            <w:webHidden/>
          </w:rPr>
          <w:tab/>
        </w:r>
        <w:r>
          <w:rPr>
            <w:webHidden/>
          </w:rPr>
          <w:fldChar w:fldCharType="begin"/>
        </w:r>
        <w:r w:rsidR="00DC3BF9">
          <w:rPr>
            <w:webHidden/>
          </w:rPr>
          <w:instrText xml:space="preserve"> PAGEREF _Toc224549163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7" w:author="Loen" w:date="2009-03-11T15:36:00Z">
        <w:r w:rsidR="00DC3BF9">
          <w:rPr>
            <w:webHidden/>
          </w:rPr>
          <w:t>34</w:t>
        </w:r>
        <w:r>
          <w:rPr>
            <w:webHidden/>
          </w:rPr>
          <w:fldChar w:fldCharType="end"/>
        </w:r>
        <w:r w:rsidRPr="00CD6350">
          <w:rPr>
            <w:rStyle w:val="a4"/>
          </w:rPr>
          <w:fldChar w:fldCharType="end"/>
        </w:r>
      </w:ins>
    </w:p>
    <w:p w:rsidR="00DC3BF9" w:rsidRDefault="003E40E6">
      <w:pPr>
        <w:pStyle w:val="20"/>
        <w:rPr>
          <w:ins w:id="88" w:author="Loen" w:date="2009-03-11T15:36:00Z"/>
          <w:rFonts w:eastAsiaTheme="minorEastAsia"/>
          <w:b w:val="0"/>
          <w:bCs w:val="0"/>
          <w:noProof/>
          <w:szCs w:val="22"/>
        </w:rPr>
      </w:pPr>
      <w:ins w:id="89" w:author="Loen" w:date="2009-03-11T15:36:00Z">
        <w:r w:rsidRPr="00CD6350">
          <w:rPr>
            <w:rStyle w:val="a4"/>
            <w:noProof/>
          </w:rPr>
          <w:lastRenderedPageBreak/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"_Toc224549164"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A) 객체 생성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Loen" w:date="2009-03-11T15:36:00Z">
        <w:r w:rsidR="00DC3BF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91" w:author="Loen" w:date="2009-03-11T15:36:00Z"/>
          <w:rFonts w:eastAsiaTheme="minorEastAsia"/>
          <w:b w:val="0"/>
          <w:bCs w:val="0"/>
          <w:noProof/>
          <w:szCs w:val="22"/>
        </w:rPr>
      </w:pPr>
      <w:ins w:id="92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"_Toc224549165"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B) Column 초기화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Loen" w:date="2009-03-11T15:36:00Z">
        <w:r w:rsidR="00DC3BF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94" w:author="Loen" w:date="2009-03-11T15:36:00Z"/>
          <w:rFonts w:eastAsiaTheme="minorEastAsia"/>
          <w:b w:val="0"/>
          <w:bCs w:val="0"/>
          <w:noProof/>
          <w:szCs w:val="22"/>
        </w:rPr>
      </w:pPr>
      <w:ins w:id="95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"_Toc224549166"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C) Scanner 초기화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6" w:author="Loen" w:date="2009-03-11T15:36:00Z">
        <w:r w:rsidR="00DC3BF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97" w:author="Loen" w:date="2009-03-11T15:36:00Z"/>
          <w:rFonts w:eastAsiaTheme="minorEastAsia"/>
          <w:b w:val="0"/>
          <w:bCs w:val="0"/>
          <w:noProof/>
          <w:szCs w:val="22"/>
        </w:rPr>
      </w:pPr>
      <w:ins w:id="98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"_Toc224549167"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D) 설정 불러오기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_Toc224549167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9" w:author="Loen" w:date="2009-03-11T15:36:00Z">
        <w:r w:rsidR="00DC3BF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100" w:author="Loen" w:date="2009-03-11T15:36:00Z"/>
          <w:rFonts w:eastAsiaTheme="minorEastAsia"/>
          <w:b w:val="0"/>
          <w:bCs w:val="0"/>
          <w:noProof/>
          <w:szCs w:val="22"/>
        </w:rPr>
      </w:pPr>
      <w:ins w:id="101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"_Toc224549168"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E) Scanner 동작 시키기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_Toc224549168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2" w:author="Loen" w:date="2009-03-11T15:36:00Z">
        <w:r w:rsidR="00DC3BF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103" w:author="Loen" w:date="2009-03-11T15:36:00Z"/>
          <w:rFonts w:eastAsiaTheme="minorEastAsia"/>
          <w:b w:val="0"/>
          <w:bCs w:val="0"/>
          <w:noProof/>
          <w:szCs w:val="22"/>
        </w:rPr>
      </w:pPr>
      <w:ins w:id="104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"_Toc224549169"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F) 고압 켜기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_Toc224549169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Loen" w:date="2009-03-11T15:36:00Z">
        <w:r w:rsidR="00DC3BF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106" w:author="Loen" w:date="2009-03-11T15:36:00Z"/>
          <w:rFonts w:eastAsiaTheme="minorEastAsia"/>
          <w:b w:val="0"/>
          <w:bCs w:val="0"/>
          <w:noProof/>
          <w:szCs w:val="22"/>
        </w:rPr>
      </w:pPr>
      <w:ins w:id="107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"_Toc224549170"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G) 배율 변경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_Toc224549170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8" w:author="Loen" w:date="2009-03-11T15:36:00Z">
        <w:r w:rsidR="00DC3BF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DC3BF9" w:rsidRDefault="003E40E6">
      <w:pPr>
        <w:pStyle w:val="20"/>
        <w:rPr>
          <w:ins w:id="109" w:author="Loen" w:date="2009-03-11T15:36:00Z"/>
          <w:rFonts w:eastAsiaTheme="minorEastAsia"/>
          <w:b w:val="0"/>
          <w:bCs w:val="0"/>
          <w:noProof/>
          <w:szCs w:val="22"/>
        </w:rPr>
      </w:pPr>
      <w:ins w:id="110" w:author="Loen" w:date="2009-03-11T15:36:00Z">
        <w:r w:rsidRPr="00CD6350">
          <w:rPr>
            <w:rStyle w:val="a4"/>
            <w:noProof/>
          </w:rPr>
          <w:fldChar w:fldCharType="begin"/>
        </w:r>
        <w:r w:rsidR="00DC3BF9" w:rsidRPr="00CD6350">
          <w:rPr>
            <w:rStyle w:val="a4"/>
            <w:noProof/>
          </w:rPr>
          <w:instrText xml:space="preserve"> </w:instrText>
        </w:r>
        <w:r w:rsidR="00DC3BF9">
          <w:rPr>
            <w:noProof/>
          </w:rPr>
          <w:instrText>HYPERLINK \l "_Toc224549171"</w:instrText>
        </w:r>
        <w:r w:rsidR="00DC3BF9" w:rsidRPr="00CD6350">
          <w:rPr>
            <w:rStyle w:val="a4"/>
            <w:noProof/>
          </w:rPr>
          <w:instrText xml:space="preserve"> </w:instrText>
        </w:r>
        <w:r w:rsidRPr="00CD6350">
          <w:rPr>
            <w:rStyle w:val="a4"/>
            <w:noProof/>
          </w:rPr>
          <w:fldChar w:fldCharType="separate"/>
        </w:r>
        <w:r w:rsidR="00DC3BF9" w:rsidRPr="00CD6350">
          <w:rPr>
            <w:rStyle w:val="a4"/>
            <w:noProof/>
          </w:rPr>
          <w:t>H) Stig-Wobbling for Stig-Align</w:t>
        </w:r>
        <w:r w:rsidR="00DC3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3BF9">
          <w:rPr>
            <w:noProof/>
            <w:webHidden/>
          </w:rPr>
          <w:instrText xml:space="preserve"> PAGEREF _Toc224549171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1" w:author="Loen" w:date="2009-03-11T15:36:00Z">
        <w:r w:rsidR="00DC3BF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CD6350">
          <w:rPr>
            <w:rStyle w:val="a4"/>
            <w:noProof/>
          </w:rPr>
          <w:fldChar w:fldCharType="end"/>
        </w:r>
      </w:ins>
    </w:p>
    <w:p w:rsidR="004F028D" w:rsidDel="00693742" w:rsidRDefault="003E40E6">
      <w:pPr>
        <w:pStyle w:val="10"/>
        <w:rPr>
          <w:del w:id="112" w:author="Loen" w:date="2009-03-11T15:31:00Z"/>
          <w:rFonts w:asciiTheme="minorHAnsi" w:eastAsiaTheme="minorEastAsia"/>
          <w:b w:val="0"/>
          <w:bCs w:val="0"/>
          <w:caps w:val="0"/>
          <w:color w:val="auto"/>
          <w:sz w:val="20"/>
          <w:szCs w:val="22"/>
        </w:rPr>
      </w:pPr>
      <w:del w:id="113" w:author="Loen" w:date="2009-03-11T15:31:00Z">
        <w:r w:rsidRPr="003E40E6">
          <w:rPr>
            <w:rPrChange w:id="114" w:author="Loen" w:date="2009-03-11T15:31:00Z">
              <w:rPr>
                <w:rStyle w:val="a4"/>
              </w:rPr>
            </w:rPrChange>
          </w:rPr>
          <w:delText>１. Nanoeye class의 instance 생성</w:delText>
        </w:r>
        <w:r w:rsidR="004F028D" w:rsidDel="00693742">
          <w:rPr>
            <w:webHidden/>
          </w:rPr>
          <w:tab/>
          <w:delText>1</w:delText>
        </w:r>
      </w:del>
    </w:p>
    <w:p w:rsidR="004F028D" w:rsidDel="00693742" w:rsidRDefault="003E40E6">
      <w:pPr>
        <w:pStyle w:val="20"/>
        <w:rPr>
          <w:del w:id="115" w:author="Loen" w:date="2009-03-11T15:31:00Z"/>
          <w:rFonts w:eastAsiaTheme="minorEastAsia"/>
          <w:b w:val="0"/>
          <w:bCs w:val="0"/>
          <w:noProof/>
          <w:szCs w:val="22"/>
        </w:rPr>
      </w:pPr>
      <w:del w:id="116" w:author="Loen" w:date="2009-03-11T15:31:00Z">
        <w:r w:rsidRPr="003E40E6">
          <w:rPr>
            <w:rPrChange w:id="117" w:author="Loen" w:date="2009-03-11T15:31:00Z">
              <w:rPr>
                <w:rStyle w:val="a4"/>
                <w:noProof/>
              </w:rPr>
            </w:rPrChange>
          </w:rPr>
          <w:delText>A) interface INanoeyeFactory</w:delText>
        </w:r>
        <w:r w:rsidR="004F028D" w:rsidDel="00693742">
          <w:rPr>
            <w:noProof/>
            <w:webHidden/>
          </w:rPr>
          <w:tab/>
          <w:delText>1</w:delText>
        </w:r>
      </w:del>
    </w:p>
    <w:p w:rsidR="004F028D" w:rsidDel="00693742" w:rsidRDefault="003E40E6">
      <w:pPr>
        <w:pStyle w:val="20"/>
        <w:rPr>
          <w:del w:id="118" w:author="Loen" w:date="2009-03-11T15:31:00Z"/>
          <w:rFonts w:eastAsiaTheme="minorEastAsia"/>
          <w:b w:val="0"/>
          <w:bCs w:val="0"/>
          <w:noProof/>
          <w:szCs w:val="22"/>
        </w:rPr>
      </w:pPr>
      <w:del w:id="119" w:author="Loen" w:date="2009-03-11T15:31:00Z">
        <w:r w:rsidRPr="003E40E6">
          <w:rPr>
            <w:rPrChange w:id="120" w:author="Loen" w:date="2009-03-11T15:31:00Z">
              <w:rPr>
                <w:rStyle w:val="a4"/>
                <w:noProof/>
              </w:rPr>
            </w:rPrChange>
          </w:rPr>
          <w:delText>B) class NanoeyeFactory : INanoeyeFactory</w:delText>
        </w:r>
        <w:r w:rsidR="004F028D" w:rsidDel="00693742">
          <w:rPr>
            <w:noProof/>
            <w:webHidden/>
          </w:rPr>
          <w:tab/>
          <w:delText>2</w:delText>
        </w:r>
      </w:del>
    </w:p>
    <w:p w:rsidR="004F028D" w:rsidDel="00693742" w:rsidRDefault="003E40E6">
      <w:pPr>
        <w:pStyle w:val="20"/>
        <w:rPr>
          <w:del w:id="121" w:author="Loen" w:date="2009-03-11T15:31:00Z"/>
          <w:rFonts w:eastAsiaTheme="minorEastAsia"/>
          <w:b w:val="0"/>
          <w:bCs w:val="0"/>
          <w:noProof/>
          <w:szCs w:val="22"/>
        </w:rPr>
      </w:pPr>
      <w:del w:id="122" w:author="Loen" w:date="2009-03-11T15:31:00Z">
        <w:r w:rsidRPr="003E40E6">
          <w:rPr>
            <w:rPrChange w:id="123" w:author="Loen" w:date="2009-03-11T15:31:00Z">
              <w:rPr>
                <w:rStyle w:val="a4"/>
                <w:noProof/>
              </w:rPr>
            </w:rPrChange>
          </w:rPr>
          <w:delText>C) enum ActiveScanTypeEnum : int</w:delText>
        </w:r>
        <w:r w:rsidR="004F028D" w:rsidDel="00693742">
          <w:rPr>
            <w:noProof/>
            <w:webHidden/>
          </w:rPr>
          <w:tab/>
          <w:delText>2</w:delText>
        </w:r>
      </w:del>
    </w:p>
    <w:p w:rsidR="004F028D" w:rsidDel="00693742" w:rsidRDefault="003E40E6">
      <w:pPr>
        <w:pStyle w:val="20"/>
        <w:rPr>
          <w:del w:id="124" w:author="Loen" w:date="2009-03-11T15:31:00Z"/>
          <w:rFonts w:eastAsiaTheme="minorEastAsia"/>
          <w:b w:val="0"/>
          <w:bCs w:val="0"/>
          <w:noProof/>
          <w:szCs w:val="22"/>
        </w:rPr>
      </w:pPr>
      <w:del w:id="125" w:author="Loen" w:date="2009-03-11T15:31:00Z">
        <w:r w:rsidRPr="003E40E6">
          <w:rPr>
            <w:rPrChange w:id="126" w:author="Loen" w:date="2009-03-11T15:31:00Z">
              <w:rPr>
                <w:rStyle w:val="a4"/>
                <w:noProof/>
              </w:rPr>
            </w:rPrChange>
          </w:rPr>
          <w:delText>D) enum ControllerTypeEnum : int</w:delText>
        </w:r>
        <w:r w:rsidR="004F028D" w:rsidDel="00693742">
          <w:rPr>
            <w:noProof/>
            <w:webHidden/>
          </w:rPr>
          <w:tab/>
          <w:delText>2</w:delText>
        </w:r>
      </w:del>
    </w:p>
    <w:p w:rsidR="004F028D" w:rsidDel="00693742" w:rsidRDefault="003E40E6">
      <w:pPr>
        <w:pStyle w:val="20"/>
        <w:rPr>
          <w:del w:id="127" w:author="Loen" w:date="2009-03-11T15:31:00Z"/>
          <w:rFonts w:eastAsiaTheme="minorEastAsia"/>
          <w:b w:val="0"/>
          <w:bCs w:val="0"/>
          <w:noProof/>
          <w:szCs w:val="22"/>
        </w:rPr>
      </w:pPr>
      <w:del w:id="128" w:author="Loen" w:date="2009-03-11T15:31:00Z">
        <w:r w:rsidRPr="003E40E6">
          <w:rPr>
            <w:rPrChange w:id="129" w:author="Loen" w:date="2009-03-11T15:31:00Z">
              <w:rPr>
                <w:rStyle w:val="a4"/>
                <w:noProof/>
              </w:rPr>
            </w:rPrChange>
          </w:rPr>
          <w:delText>E) enum SettingManagerTypeEnum : int</w:delText>
        </w:r>
        <w:r w:rsidR="004F028D" w:rsidDel="00693742">
          <w:rPr>
            <w:noProof/>
            <w:webHidden/>
          </w:rPr>
          <w:tab/>
          <w:delText>2</w:delText>
        </w:r>
      </w:del>
    </w:p>
    <w:p w:rsidR="004F028D" w:rsidDel="00693742" w:rsidRDefault="003E40E6">
      <w:pPr>
        <w:pStyle w:val="20"/>
        <w:rPr>
          <w:del w:id="130" w:author="Loen" w:date="2009-03-11T15:31:00Z"/>
          <w:rFonts w:eastAsiaTheme="minorEastAsia"/>
          <w:b w:val="0"/>
          <w:bCs w:val="0"/>
          <w:noProof/>
          <w:szCs w:val="22"/>
        </w:rPr>
      </w:pPr>
      <w:del w:id="131" w:author="Loen" w:date="2009-03-11T15:31:00Z">
        <w:r w:rsidRPr="003E40E6">
          <w:rPr>
            <w:rPrChange w:id="132" w:author="Loen" w:date="2009-03-11T15:31:00Z">
              <w:rPr>
                <w:rStyle w:val="a4"/>
                <w:noProof/>
              </w:rPr>
            </w:rPrChange>
          </w:rPr>
          <w:delText>F) enum SettingConverterTypeEnum : int</w:delText>
        </w:r>
        <w:r w:rsidR="004F028D" w:rsidDel="00693742">
          <w:rPr>
            <w:noProof/>
            <w:webHidden/>
          </w:rPr>
          <w:tab/>
          <w:delText>3</w:delText>
        </w:r>
      </w:del>
    </w:p>
    <w:p w:rsidR="004F028D" w:rsidDel="00693742" w:rsidRDefault="003E40E6">
      <w:pPr>
        <w:pStyle w:val="10"/>
        <w:rPr>
          <w:del w:id="133" w:author="Loen" w:date="2009-03-11T15:31:00Z"/>
          <w:rFonts w:asciiTheme="minorHAnsi" w:eastAsiaTheme="minorEastAsia"/>
          <w:b w:val="0"/>
          <w:bCs w:val="0"/>
          <w:caps w:val="0"/>
          <w:color w:val="auto"/>
          <w:sz w:val="20"/>
          <w:szCs w:val="22"/>
        </w:rPr>
      </w:pPr>
      <w:del w:id="134" w:author="Loen" w:date="2009-03-11T15:31:00Z">
        <w:r w:rsidRPr="003E40E6">
          <w:rPr>
            <w:rPrChange w:id="135" w:author="Loen" w:date="2009-03-11T15:31:00Z">
              <w:rPr>
                <w:rStyle w:val="a4"/>
              </w:rPr>
            </w:rPrChange>
          </w:rPr>
          <w:delText>２. Column 및 High Voltage 제어</w:delText>
        </w:r>
        <w:r w:rsidR="004F028D" w:rsidDel="00693742">
          <w:rPr>
            <w:webHidden/>
          </w:rPr>
          <w:tab/>
          <w:delText>4</w:delText>
        </w:r>
      </w:del>
    </w:p>
    <w:p w:rsidR="004F028D" w:rsidDel="00693742" w:rsidRDefault="003E40E6">
      <w:pPr>
        <w:pStyle w:val="20"/>
        <w:rPr>
          <w:del w:id="136" w:author="Loen" w:date="2009-03-11T15:31:00Z"/>
          <w:rFonts w:eastAsiaTheme="minorEastAsia"/>
          <w:b w:val="0"/>
          <w:bCs w:val="0"/>
          <w:noProof/>
          <w:szCs w:val="22"/>
        </w:rPr>
      </w:pPr>
      <w:del w:id="137" w:author="Loen" w:date="2009-03-11T15:31:00Z">
        <w:r w:rsidRPr="003E40E6">
          <w:rPr>
            <w:rPrChange w:id="138" w:author="Loen" w:date="2009-03-11T15:31:00Z">
              <w:rPr>
                <w:rStyle w:val="a4"/>
                <w:noProof/>
              </w:rPr>
            </w:rPrChange>
          </w:rPr>
          <w:delText>A) interface IController</w:delText>
        </w:r>
        <w:r w:rsidR="004F028D" w:rsidDel="00693742">
          <w:rPr>
            <w:noProof/>
            <w:webHidden/>
          </w:rPr>
          <w:tab/>
          <w:delText>4</w:delText>
        </w:r>
      </w:del>
    </w:p>
    <w:p w:rsidR="004F028D" w:rsidDel="00693742" w:rsidRDefault="003E40E6">
      <w:pPr>
        <w:pStyle w:val="20"/>
        <w:rPr>
          <w:del w:id="139" w:author="Loen" w:date="2009-03-11T15:31:00Z"/>
          <w:rFonts w:eastAsiaTheme="minorEastAsia"/>
          <w:b w:val="0"/>
          <w:bCs w:val="0"/>
          <w:noProof/>
          <w:szCs w:val="22"/>
        </w:rPr>
      </w:pPr>
      <w:del w:id="140" w:author="Loen" w:date="2009-03-11T15:31:00Z">
        <w:r w:rsidRPr="003E40E6">
          <w:rPr>
            <w:rPrChange w:id="141" w:author="Loen" w:date="2009-03-11T15:31:00Z">
              <w:rPr>
                <w:rStyle w:val="a4"/>
                <w:noProof/>
              </w:rPr>
            </w:rPrChange>
          </w:rPr>
          <w:delText>B) interface IControlValue&lt;T&gt;</w:delText>
        </w:r>
        <w:r w:rsidR="004F028D" w:rsidDel="00693742">
          <w:rPr>
            <w:noProof/>
            <w:webHidden/>
          </w:rPr>
          <w:tab/>
          <w:delText>15</w:delText>
        </w:r>
      </w:del>
    </w:p>
    <w:p w:rsidR="004F028D" w:rsidDel="00693742" w:rsidRDefault="003E40E6">
      <w:pPr>
        <w:pStyle w:val="20"/>
        <w:rPr>
          <w:del w:id="142" w:author="Loen" w:date="2009-03-11T15:31:00Z"/>
          <w:rFonts w:eastAsiaTheme="minorEastAsia"/>
          <w:b w:val="0"/>
          <w:bCs w:val="0"/>
          <w:noProof/>
          <w:szCs w:val="22"/>
        </w:rPr>
      </w:pPr>
      <w:del w:id="143" w:author="Loen" w:date="2009-03-11T15:31:00Z">
        <w:r w:rsidRPr="003E40E6">
          <w:rPr>
            <w:rPrChange w:id="144" w:author="Loen" w:date="2009-03-11T15:31:00Z">
              <w:rPr>
                <w:rStyle w:val="a4"/>
                <w:noProof/>
              </w:rPr>
            </w:rPrChange>
          </w:rPr>
          <w:delText>C) interface IControlValueDouble : IControlValue&lt;T&gt;</w:delText>
        </w:r>
        <w:r w:rsidR="004F028D" w:rsidDel="00693742">
          <w:rPr>
            <w:noProof/>
            <w:webHidden/>
          </w:rPr>
          <w:tab/>
          <w:delText>17</w:delText>
        </w:r>
      </w:del>
    </w:p>
    <w:p w:rsidR="004F028D" w:rsidDel="00693742" w:rsidRDefault="003E40E6">
      <w:pPr>
        <w:pStyle w:val="20"/>
        <w:rPr>
          <w:del w:id="145" w:author="Loen" w:date="2009-03-11T15:31:00Z"/>
          <w:rFonts w:eastAsiaTheme="minorEastAsia"/>
          <w:b w:val="0"/>
          <w:bCs w:val="0"/>
          <w:noProof/>
          <w:szCs w:val="22"/>
        </w:rPr>
      </w:pPr>
      <w:del w:id="146" w:author="Loen" w:date="2009-03-11T15:31:00Z">
        <w:r w:rsidRPr="003E40E6">
          <w:rPr>
            <w:rPrChange w:id="147" w:author="Loen" w:date="2009-03-11T15:31:00Z">
              <w:rPr>
                <w:rStyle w:val="a4"/>
                <w:noProof/>
              </w:rPr>
            </w:rPrChange>
          </w:rPr>
          <w:delText>D) interface IControlValueInt : IControlValue&lt;T&gt;</w:delText>
        </w:r>
        <w:r w:rsidR="004F028D" w:rsidDel="00693742">
          <w:rPr>
            <w:noProof/>
            <w:webHidden/>
          </w:rPr>
          <w:tab/>
          <w:delText>18</w:delText>
        </w:r>
      </w:del>
    </w:p>
    <w:p w:rsidR="004F028D" w:rsidDel="00693742" w:rsidRDefault="003E40E6">
      <w:pPr>
        <w:pStyle w:val="20"/>
        <w:rPr>
          <w:del w:id="148" w:author="Loen" w:date="2009-03-11T15:31:00Z"/>
          <w:rFonts w:eastAsiaTheme="minorEastAsia"/>
          <w:b w:val="0"/>
          <w:bCs w:val="0"/>
          <w:noProof/>
          <w:szCs w:val="22"/>
        </w:rPr>
      </w:pPr>
      <w:del w:id="149" w:author="Loen" w:date="2009-03-11T15:31:00Z">
        <w:r w:rsidRPr="003E40E6">
          <w:rPr>
            <w:rPrChange w:id="150" w:author="Loen" w:date="2009-03-11T15:31:00Z">
              <w:rPr>
                <w:rStyle w:val="a4"/>
                <w:noProof/>
              </w:rPr>
            </w:rPrChange>
          </w:rPr>
          <w:delText>E) delegate void ObjectArrayEventHandler(object sender, object[] value)</w:delText>
        </w:r>
        <w:r w:rsidR="004F028D" w:rsidDel="00693742">
          <w:rPr>
            <w:noProof/>
            <w:webHidden/>
          </w:rPr>
          <w:tab/>
          <w:delText>20</w:delText>
        </w:r>
      </w:del>
    </w:p>
    <w:p w:rsidR="004F028D" w:rsidDel="00693742" w:rsidRDefault="003E40E6">
      <w:pPr>
        <w:pStyle w:val="20"/>
        <w:rPr>
          <w:del w:id="151" w:author="Loen" w:date="2009-03-11T15:31:00Z"/>
          <w:rFonts w:eastAsiaTheme="minorEastAsia"/>
          <w:b w:val="0"/>
          <w:bCs w:val="0"/>
          <w:noProof/>
          <w:szCs w:val="22"/>
        </w:rPr>
      </w:pPr>
      <w:del w:id="152" w:author="Loen" w:date="2009-03-11T15:31:00Z">
        <w:r w:rsidRPr="003E40E6">
          <w:rPr>
            <w:rPrChange w:id="153" w:author="Loen" w:date="2009-03-11T15:31:00Z">
              <w:rPr>
                <w:rStyle w:val="a4"/>
                <w:noProof/>
              </w:rPr>
            </w:rPrChange>
          </w:rPr>
          <w:delText>F) delegate void ColumnEventHandler&lt;T&gt;(object sender, T value, T max, T min, T offset)</w:delText>
        </w:r>
        <w:r w:rsidR="004F028D" w:rsidDel="00693742">
          <w:rPr>
            <w:noProof/>
            <w:webHidden/>
          </w:rPr>
          <w:tab/>
          <w:delText>20</w:delText>
        </w:r>
      </w:del>
    </w:p>
    <w:p w:rsidR="004F028D" w:rsidDel="00693742" w:rsidRDefault="003E40E6">
      <w:pPr>
        <w:pStyle w:val="20"/>
        <w:rPr>
          <w:del w:id="154" w:author="Loen" w:date="2009-03-11T15:31:00Z"/>
          <w:rFonts w:eastAsiaTheme="minorEastAsia"/>
          <w:b w:val="0"/>
          <w:bCs w:val="0"/>
          <w:noProof/>
          <w:szCs w:val="22"/>
        </w:rPr>
      </w:pPr>
      <w:del w:id="155" w:author="Loen" w:date="2009-03-11T15:31:00Z">
        <w:r w:rsidRPr="003E40E6">
          <w:rPr>
            <w:rPrChange w:id="156" w:author="Loen" w:date="2009-03-11T15:31:00Z">
              <w:rPr>
                <w:rStyle w:val="a4"/>
                <w:noProof/>
              </w:rPr>
            </w:rPrChange>
          </w:rPr>
          <w:delText>G) delegate void CommunicationErrorEventHandler(object sender, string board, object obj)</w:delText>
        </w:r>
        <w:r w:rsidR="004F028D" w:rsidDel="00693742">
          <w:rPr>
            <w:noProof/>
            <w:webHidden/>
          </w:rPr>
          <w:tab/>
          <w:delText>20</w:delText>
        </w:r>
      </w:del>
    </w:p>
    <w:p w:rsidR="004F028D" w:rsidDel="00693742" w:rsidRDefault="003E40E6">
      <w:pPr>
        <w:pStyle w:val="20"/>
        <w:rPr>
          <w:del w:id="157" w:author="Loen" w:date="2009-03-11T15:31:00Z"/>
          <w:rFonts w:eastAsiaTheme="minorEastAsia"/>
          <w:b w:val="0"/>
          <w:bCs w:val="0"/>
          <w:noProof/>
          <w:szCs w:val="22"/>
        </w:rPr>
      </w:pPr>
      <w:del w:id="158" w:author="Loen" w:date="2009-03-11T15:31:00Z">
        <w:r w:rsidRPr="003E40E6">
          <w:rPr>
            <w:rPrChange w:id="159" w:author="Loen" w:date="2009-03-11T15:31:00Z">
              <w:rPr>
                <w:rStyle w:val="a4"/>
                <w:noProof/>
              </w:rPr>
            </w:rPrChange>
          </w:rPr>
          <w:delText>H) enum BeamShiftType : int</w:delText>
        </w:r>
        <w:r w:rsidR="004F028D" w:rsidDel="00693742">
          <w:rPr>
            <w:noProof/>
            <w:webHidden/>
          </w:rPr>
          <w:tab/>
          <w:delText>20</w:delText>
        </w:r>
      </w:del>
    </w:p>
    <w:p w:rsidR="004F028D" w:rsidDel="00693742" w:rsidRDefault="003E40E6">
      <w:pPr>
        <w:pStyle w:val="20"/>
        <w:rPr>
          <w:del w:id="160" w:author="Loen" w:date="2009-03-11T15:31:00Z"/>
          <w:rFonts w:eastAsiaTheme="minorEastAsia"/>
          <w:b w:val="0"/>
          <w:bCs w:val="0"/>
          <w:noProof/>
          <w:szCs w:val="22"/>
        </w:rPr>
      </w:pPr>
      <w:del w:id="161" w:author="Loen" w:date="2009-03-11T15:31:00Z">
        <w:r w:rsidRPr="003E40E6">
          <w:rPr>
            <w:rPrChange w:id="162" w:author="Loen" w:date="2009-03-11T15:31:00Z">
              <w:rPr>
                <w:rStyle w:val="a4"/>
                <w:noProof/>
              </w:rPr>
            </w:rPrChange>
          </w:rPr>
          <w:delText>I) enum GunAlingType : int</w:delText>
        </w:r>
        <w:r w:rsidR="004F028D" w:rsidDel="00693742">
          <w:rPr>
            <w:noProof/>
            <w:webHidden/>
          </w:rPr>
          <w:tab/>
          <w:delText>21</w:delText>
        </w:r>
      </w:del>
    </w:p>
    <w:p w:rsidR="004F028D" w:rsidDel="00693742" w:rsidRDefault="003E40E6">
      <w:pPr>
        <w:pStyle w:val="20"/>
        <w:rPr>
          <w:del w:id="163" w:author="Loen" w:date="2009-03-11T15:31:00Z"/>
          <w:rFonts w:eastAsiaTheme="minorEastAsia"/>
          <w:b w:val="0"/>
          <w:bCs w:val="0"/>
          <w:noProof/>
          <w:szCs w:val="22"/>
        </w:rPr>
      </w:pPr>
      <w:del w:id="164" w:author="Loen" w:date="2009-03-11T15:31:00Z">
        <w:r w:rsidRPr="003E40E6">
          <w:rPr>
            <w:rPrChange w:id="165" w:author="Loen" w:date="2009-03-11T15:31:00Z">
              <w:rPr>
                <w:rStyle w:val="a4"/>
                <w:noProof/>
              </w:rPr>
            </w:rPrChange>
          </w:rPr>
          <w:delText>J) enum HVcontroltype : int</w:delText>
        </w:r>
        <w:r w:rsidR="004F028D" w:rsidDel="00693742">
          <w:rPr>
            <w:noProof/>
            <w:webHidden/>
          </w:rPr>
          <w:tab/>
          <w:delText>21</w:delText>
        </w:r>
      </w:del>
    </w:p>
    <w:p w:rsidR="004F028D" w:rsidDel="00693742" w:rsidRDefault="003E40E6">
      <w:pPr>
        <w:pStyle w:val="20"/>
        <w:rPr>
          <w:del w:id="166" w:author="Loen" w:date="2009-03-11T15:31:00Z"/>
          <w:rFonts w:eastAsiaTheme="minorEastAsia"/>
          <w:b w:val="0"/>
          <w:bCs w:val="0"/>
          <w:noProof/>
          <w:szCs w:val="22"/>
        </w:rPr>
      </w:pPr>
      <w:del w:id="167" w:author="Loen" w:date="2009-03-11T15:31:00Z">
        <w:r w:rsidRPr="003E40E6">
          <w:rPr>
            <w:rPrChange w:id="168" w:author="Loen" w:date="2009-03-11T15:31:00Z">
              <w:rPr>
                <w:rStyle w:val="a4"/>
                <w:noProof/>
              </w:rPr>
            </w:rPrChange>
          </w:rPr>
          <w:delText>K) enum LensType : int</w:delText>
        </w:r>
        <w:r w:rsidR="004F028D" w:rsidDel="00693742">
          <w:rPr>
            <w:noProof/>
            <w:webHidden/>
          </w:rPr>
          <w:tab/>
          <w:delText>21</w:delText>
        </w:r>
      </w:del>
    </w:p>
    <w:p w:rsidR="004F028D" w:rsidDel="00693742" w:rsidRDefault="003E40E6">
      <w:pPr>
        <w:pStyle w:val="20"/>
        <w:rPr>
          <w:del w:id="169" w:author="Loen" w:date="2009-03-11T15:31:00Z"/>
          <w:rFonts w:eastAsiaTheme="minorEastAsia"/>
          <w:b w:val="0"/>
          <w:bCs w:val="0"/>
          <w:noProof/>
          <w:szCs w:val="22"/>
        </w:rPr>
      </w:pPr>
      <w:del w:id="170" w:author="Loen" w:date="2009-03-11T15:31:00Z">
        <w:r w:rsidRPr="003E40E6">
          <w:rPr>
            <w:rPrChange w:id="171" w:author="Loen" w:date="2009-03-11T15:31:00Z">
              <w:rPr>
                <w:rStyle w:val="a4"/>
                <w:noProof/>
              </w:rPr>
            </w:rPrChange>
          </w:rPr>
          <w:delText>L) enum StigType : int</w:delText>
        </w:r>
        <w:r w:rsidR="004F028D" w:rsidDel="00693742">
          <w:rPr>
            <w:noProof/>
            <w:webHidden/>
          </w:rPr>
          <w:tab/>
          <w:delText>22</w:delText>
        </w:r>
      </w:del>
    </w:p>
    <w:p w:rsidR="004F028D" w:rsidDel="00693742" w:rsidRDefault="003E40E6">
      <w:pPr>
        <w:pStyle w:val="10"/>
        <w:rPr>
          <w:del w:id="172" w:author="Loen" w:date="2009-03-11T15:31:00Z"/>
          <w:rFonts w:asciiTheme="minorHAnsi" w:eastAsiaTheme="minorEastAsia"/>
          <w:b w:val="0"/>
          <w:bCs w:val="0"/>
          <w:caps w:val="0"/>
          <w:color w:val="auto"/>
          <w:sz w:val="20"/>
          <w:szCs w:val="22"/>
        </w:rPr>
      </w:pPr>
      <w:del w:id="173" w:author="Loen" w:date="2009-03-11T15:31:00Z">
        <w:r w:rsidRPr="003E40E6">
          <w:rPr>
            <w:rPrChange w:id="174" w:author="Loen" w:date="2009-03-11T15:31:00Z">
              <w:rPr>
                <w:rStyle w:val="a4"/>
              </w:rPr>
            </w:rPrChange>
          </w:rPr>
          <w:delText>３. Scanning</w:delText>
        </w:r>
        <w:r w:rsidR="004F028D" w:rsidDel="00693742">
          <w:rPr>
            <w:webHidden/>
          </w:rPr>
          <w:tab/>
          <w:delText>23</w:delText>
        </w:r>
      </w:del>
    </w:p>
    <w:p w:rsidR="004F028D" w:rsidDel="00693742" w:rsidRDefault="003E40E6">
      <w:pPr>
        <w:pStyle w:val="20"/>
        <w:rPr>
          <w:del w:id="175" w:author="Loen" w:date="2009-03-11T15:31:00Z"/>
          <w:rFonts w:eastAsiaTheme="minorEastAsia"/>
          <w:b w:val="0"/>
          <w:bCs w:val="0"/>
          <w:noProof/>
          <w:szCs w:val="22"/>
        </w:rPr>
      </w:pPr>
      <w:del w:id="176" w:author="Loen" w:date="2009-03-11T15:31:00Z">
        <w:r w:rsidRPr="003E40E6">
          <w:rPr>
            <w:rPrChange w:id="177" w:author="Loen" w:date="2009-03-11T15:31:00Z">
              <w:rPr>
                <w:rStyle w:val="a4"/>
                <w:noProof/>
              </w:rPr>
            </w:rPrChange>
          </w:rPr>
          <w:delText>A) interface IActiveScan</w:delText>
        </w:r>
        <w:r w:rsidR="004F028D" w:rsidDel="00693742">
          <w:rPr>
            <w:noProof/>
            <w:webHidden/>
          </w:rPr>
          <w:tab/>
          <w:delText>23</w:delText>
        </w:r>
      </w:del>
    </w:p>
    <w:p w:rsidR="004F028D" w:rsidDel="00693742" w:rsidRDefault="003E40E6">
      <w:pPr>
        <w:pStyle w:val="20"/>
        <w:rPr>
          <w:del w:id="178" w:author="Loen" w:date="2009-03-11T15:31:00Z"/>
          <w:rFonts w:eastAsiaTheme="minorEastAsia"/>
          <w:b w:val="0"/>
          <w:bCs w:val="0"/>
          <w:noProof/>
          <w:szCs w:val="22"/>
        </w:rPr>
      </w:pPr>
      <w:del w:id="179" w:author="Loen" w:date="2009-03-11T15:31:00Z">
        <w:r w:rsidRPr="003E40E6">
          <w:rPr>
            <w:rPrChange w:id="180" w:author="Loen" w:date="2009-03-11T15:31:00Z">
              <w:rPr>
                <w:rStyle w:val="a4"/>
                <w:noProof/>
              </w:rPr>
            </w:rPrChange>
          </w:rPr>
          <w:delText>B) interface IScanItemEvent</w:delText>
        </w:r>
        <w:r w:rsidR="004F028D" w:rsidDel="00693742">
          <w:rPr>
            <w:noProof/>
            <w:webHidden/>
          </w:rPr>
          <w:tab/>
          <w:delText>27</w:delText>
        </w:r>
      </w:del>
    </w:p>
    <w:p w:rsidR="004F028D" w:rsidDel="00693742" w:rsidRDefault="003E40E6">
      <w:pPr>
        <w:pStyle w:val="20"/>
        <w:rPr>
          <w:del w:id="181" w:author="Loen" w:date="2009-03-11T15:31:00Z"/>
          <w:rFonts w:eastAsiaTheme="minorEastAsia"/>
          <w:b w:val="0"/>
          <w:bCs w:val="0"/>
          <w:noProof/>
          <w:szCs w:val="22"/>
        </w:rPr>
      </w:pPr>
      <w:del w:id="182" w:author="Loen" w:date="2009-03-11T15:31:00Z">
        <w:r w:rsidRPr="003E40E6">
          <w:rPr>
            <w:rPrChange w:id="183" w:author="Loen" w:date="2009-03-11T15:31:00Z">
              <w:rPr>
                <w:rStyle w:val="a4"/>
                <w:noProof/>
              </w:rPr>
            </w:rPrChange>
          </w:rPr>
          <w:delText>C) delegate void ScanDataUpdateDelegate(string name, IntPtr data, Int32 startline, Int32 lines, Int32 linewidth, Int32 frameheight)</w:delText>
        </w:r>
        <w:r w:rsidR="004F028D" w:rsidDel="00693742">
          <w:rPr>
            <w:noProof/>
            <w:webHidden/>
          </w:rPr>
          <w:tab/>
          <w:delText>28</w:delText>
        </w:r>
      </w:del>
    </w:p>
    <w:p w:rsidR="004F028D" w:rsidDel="00693742" w:rsidRDefault="003E40E6">
      <w:pPr>
        <w:pStyle w:val="10"/>
        <w:rPr>
          <w:del w:id="184" w:author="Loen" w:date="2009-03-11T15:31:00Z"/>
          <w:rFonts w:asciiTheme="minorHAnsi" w:eastAsiaTheme="minorEastAsia"/>
          <w:b w:val="0"/>
          <w:bCs w:val="0"/>
          <w:caps w:val="0"/>
          <w:color w:val="auto"/>
          <w:sz w:val="20"/>
          <w:szCs w:val="22"/>
        </w:rPr>
      </w:pPr>
      <w:del w:id="185" w:author="Loen" w:date="2009-03-11T15:31:00Z">
        <w:r w:rsidRPr="003E40E6">
          <w:rPr>
            <w:rPrChange w:id="186" w:author="Loen" w:date="2009-03-11T15:31:00Z">
              <w:rPr>
                <w:rStyle w:val="a4"/>
              </w:rPr>
            </w:rPrChange>
          </w:rPr>
          <w:lastRenderedPageBreak/>
          <w:delText>４. 설정 관리</w:delText>
        </w:r>
        <w:r w:rsidR="004F028D" w:rsidDel="00693742">
          <w:rPr>
            <w:webHidden/>
          </w:rPr>
          <w:tab/>
          <w:delText>29</w:delText>
        </w:r>
      </w:del>
    </w:p>
    <w:p w:rsidR="004F028D" w:rsidDel="00693742" w:rsidRDefault="003E40E6">
      <w:pPr>
        <w:pStyle w:val="20"/>
        <w:rPr>
          <w:del w:id="187" w:author="Loen" w:date="2009-03-11T15:31:00Z"/>
          <w:rFonts w:eastAsiaTheme="minorEastAsia"/>
          <w:b w:val="0"/>
          <w:bCs w:val="0"/>
          <w:noProof/>
          <w:szCs w:val="22"/>
        </w:rPr>
      </w:pPr>
      <w:del w:id="188" w:author="Loen" w:date="2009-03-11T15:31:00Z">
        <w:r w:rsidRPr="003E40E6">
          <w:rPr>
            <w:rPrChange w:id="189" w:author="Loen" w:date="2009-03-11T15:31:00Z">
              <w:rPr>
                <w:rStyle w:val="a4"/>
                <w:noProof/>
              </w:rPr>
            </w:rPrChange>
          </w:rPr>
          <w:delText>A) interface ISettingConverter</w:delText>
        </w:r>
        <w:r w:rsidR="004F028D" w:rsidDel="00693742">
          <w:rPr>
            <w:noProof/>
            <w:webHidden/>
          </w:rPr>
          <w:tab/>
          <w:delText>29</w:delText>
        </w:r>
      </w:del>
    </w:p>
    <w:p w:rsidR="004F028D" w:rsidDel="00693742" w:rsidRDefault="003E40E6">
      <w:pPr>
        <w:pStyle w:val="20"/>
        <w:rPr>
          <w:del w:id="190" w:author="Loen" w:date="2009-03-11T15:31:00Z"/>
          <w:rFonts w:eastAsiaTheme="minorEastAsia"/>
          <w:b w:val="0"/>
          <w:bCs w:val="0"/>
          <w:noProof/>
          <w:szCs w:val="22"/>
        </w:rPr>
      </w:pPr>
      <w:del w:id="191" w:author="Loen" w:date="2009-03-11T15:31:00Z">
        <w:r w:rsidRPr="003E40E6">
          <w:rPr>
            <w:rPrChange w:id="192" w:author="Loen" w:date="2009-03-11T15:31:00Z">
              <w:rPr>
                <w:rStyle w:val="a4"/>
                <w:noProof/>
              </w:rPr>
            </w:rPrChange>
          </w:rPr>
          <w:delText>B) interface ISettingManager</w:delText>
        </w:r>
        <w:r w:rsidR="004F028D" w:rsidDel="00693742">
          <w:rPr>
            <w:noProof/>
            <w:webHidden/>
          </w:rPr>
          <w:tab/>
          <w:delText>29</w:delText>
        </w:r>
      </w:del>
    </w:p>
    <w:p w:rsidR="004F028D" w:rsidDel="00693742" w:rsidRDefault="003E40E6">
      <w:pPr>
        <w:pStyle w:val="10"/>
        <w:rPr>
          <w:del w:id="193" w:author="Loen" w:date="2009-03-11T15:31:00Z"/>
          <w:rFonts w:asciiTheme="minorHAnsi" w:eastAsiaTheme="minorEastAsia"/>
          <w:b w:val="0"/>
          <w:bCs w:val="0"/>
          <w:caps w:val="0"/>
          <w:color w:val="auto"/>
          <w:sz w:val="20"/>
          <w:szCs w:val="22"/>
        </w:rPr>
      </w:pPr>
      <w:del w:id="194" w:author="Loen" w:date="2009-03-11T15:31:00Z">
        <w:r w:rsidRPr="003E40E6">
          <w:rPr>
            <w:rPrChange w:id="195" w:author="Loen" w:date="2009-03-11T15:31:00Z">
              <w:rPr>
                <w:rStyle w:val="a4"/>
              </w:rPr>
            </w:rPrChange>
          </w:rPr>
          <w:delText>５. 예제</w:delText>
        </w:r>
        <w:r w:rsidR="004F028D" w:rsidDel="00693742">
          <w:rPr>
            <w:webHidden/>
          </w:rPr>
          <w:tab/>
          <w:delText>32</w:delText>
        </w:r>
      </w:del>
    </w:p>
    <w:p w:rsidR="004F028D" w:rsidDel="00693742" w:rsidRDefault="003E40E6">
      <w:pPr>
        <w:pStyle w:val="20"/>
        <w:rPr>
          <w:del w:id="196" w:author="Loen" w:date="2009-03-11T15:31:00Z"/>
          <w:rFonts w:eastAsiaTheme="minorEastAsia"/>
          <w:b w:val="0"/>
          <w:bCs w:val="0"/>
          <w:noProof/>
          <w:szCs w:val="22"/>
        </w:rPr>
      </w:pPr>
      <w:del w:id="197" w:author="Loen" w:date="2009-03-11T15:31:00Z">
        <w:r w:rsidRPr="003E40E6">
          <w:rPr>
            <w:rPrChange w:id="198" w:author="Loen" w:date="2009-03-11T15:31:00Z">
              <w:rPr>
                <w:rStyle w:val="a4"/>
                <w:noProof/>
              </w:rPr>
            </w:rPrChange>
          </w:rPr>
          <w:delText>A) 객체 생성</w:delText>
        </w:r>
        <w:r w:rsidR="004F028D" w:rsidDel="00693742">
          <w:rPr>
            <w:noProof/>
            <w:webHidden/>
          </w:rPr>
          <w:tab/>
          <w:delText>32</w:delText>
        </w:r>
      </w:del>
    </w:p>
    <w:p w:rsidR="004F028D" w:rsidDel="00693742" w:rsidRDefault="003E40E6">
      <w:pPr>
        <w:pStyle w:val="20"/>
        <w:rPr>
          <w:del w:id="199" w:author="Loen" w:date="2009-03-11T15:31:00Z"/>
          <w:rFonts w:eastAsiaTheme="minorEastAsia"/>
          <w:b w:val="0"/>
          <w:bCs w:val="0"/>
          <w:noProof/>
          <w:szCs w:val="22"/>
        </w:rPr>
      </w:pPr>
      <w:del w:id="200" w:author="Loen" w:date="2009-03-11T15:31:00Z">
        <w:r w:rsidRPr="003E40E6">
          <w:rPr>
            <w:rPrChange w:id="201" w:author="Loen" w:date="2009-03-11T15:31:00Z">
              <w:rPr>
                <w:rStyle w:val="a4"/>
                <w:noProof/>
              </w:rPr>
            </w:rPrChange>
          </w:rPr>
          <w:delText>B) Column 초기화</w:delText>
        </w:r>
        <w:r w:rsidR="004F028D" w:rsidDel="00693742">
          <w:rPr>
            <w:noProof/>
            <w:webHidden/>
          </w:rPr>
          <w:tab/>
          <w:delText>32</w:delText>
        </w:r>
      </w:del>
    </w:p>
    <w:p w:rsidR="004F028D" w:rsidDel="00693742" w:rsidRDefault="003E40E6">
      <w:pPr>
        <w:pStyle w:val="20"/>
        <w:rPr>
          <w:del w:id="202" w:author="Loen" w:date="2009-03-11T15:31:00Z"/>
          <w:rFonts w:eastAsiaTheme="minorEastAsia"/>
          <w:b w:val="0"/>
          <w:bCs w:val="0"/>
          <w:noProof/>
          <w:szCs w:val="22"/>
        </w:rPr>
      </w:pPr>
      <w:del w:id="203" w:author="Loen" w:date="2009-03-11T15:31:00Z">
        <w:r w:rsidRPr="003E40E6">
          <w:rPr>
            <w:rPrChange w:id="204" w:author="Loen" w:date="2009-03-11T15:31:00Z">
              <w:rPr>
                <w:rStyle w:val="a4"/>
                <w:noProof/>
              </w:rPr>
            </w:rPrChange>
          </w:rPr>
          <w:delText>C) Scanner 초기화</w:delText>
        </w:r>
        <w:r w:rsidR="004F028D" w:rsidDel="00693742">
          <w:rPr>
            <w:noProof/>
            <w:webHidden/>
          </w:rPr>
          <w:tab/>
          <w:delText>33</w:delText>
        </w:r>
      </w:del>
    </w:p>
    <w:p w:rsidR="004F028D" w:rsidDel="00693742" w:rsidRDefault="003E40E6">
      <w:pPr>
        <w:pStyle w:val="20"/>
        <w:rPr>
          <w:del w:id="205" w:author="Loen" w:date="2009-03-11T15:31:00Z"/>
          <w:rFonts w:eastAsiaTheme="minorEastAsia"/>
          <w:b w:val="0"/>
          <w:bCs w:val="0"/>
          <w:noProof/>
          <w:szCs w:val="22"/>
        </w:rPr>
      </w:pPr>
      <w:del w:id="206" w:author="Loen" w:date="2009-03-11T15:31:00Z">
        <w:r w:rsidRPr="003E40E6">
          <w:rPr>
            <w:rPrChange w:id="207" w:author="Loen" w:date="2009-03-11T15:31:00Z">
              <w:rPr>
                <w:rStyle w:val="a4"/>
                <w:noProof/>
              </w:rPr>
            </w:rPrChange>
          </w:rPr>
          <w:delText>D) 설정 불러오기</w:delText>
        </w:r>
        <w:r w:rsidR="004F028D" w:rsidDel="00693742">
          <w:rPr>
            <w:noProof/>
            <w:webHidden/>
          </w:rPr>
          <w:tab/>
          <w:delText>33</w:delText>
        </w:r>
      </w:del>
    </w:p>
    <w:p w:rsidR="004F028D" w:rsidDel="00693742" w:rsidRDefault="003E40E6">
      <w:pPr>
        <w:pStyle w:val="20"/>
        <w:rPr>
          <w:del w:id="208" w:author="Loen" w:date="2009-03-11T15:31:00Z"/>
          <w:rFonts w:eastAsiaTheme="minorEastAsia"/>
          <w:b w:val="0"/>
          <w:bCs w:val="0"/>
          <w:noProof/>
          <w:szCs w:val="22"/>
        </w:rPr>
      </w:pPr>
      <w:del w:id="209" w:author="Loen" w:date="2009-03-11T15:31:00Z">
        <w:r w:rsidRPr="003E40E6">
          <w:rPr>
            <w:rPrChange w:id="210" w:author="Loen" w:date="2009-03-11T15:31:00Z">
              <w:rPr>
                <w:rStyle w:val="a4"/>
                <w:noProof/>
              </w:rPr>
            </w:rPrChange>
          </w:rPr>
          <w:delText>E) Scanner 동작 시키기</w:delText>
        </w:r>
        <w:r w:rsidR="004F028D" w:rsidDel="00693742">
          <w:rPr>
            <w:noProof/>
            <w:webHidden/>
          </w:rPr>
          <w:tab/>
          <w:delText>34</w:delText>
        </w:r>
      </w:del>
    </w:p>
    <w:p w:rsidR="004F028D" w:rsidDel="00693742" w:rsidRDefault="003E40E6">
      <w:pPr>
        <w:pStyle w:val="20"/>
        <w:rPr>
          <w:del w:id="211" w:author="Loen" w:date="2009-03-11T15:31:00Z"/>
          <w:rFonts w:eastAsiaTheme="minorEastAsia"/>
          <w:b w:val="0"/>
          <w:bCs w:val="0"/>
          <w:noProof/>
          <w:szCs w:val="22"/>
        </w:rPr>
      </w:pPr>
      <w:del w:id="212" w:author="Loen" w:date="2009-03-11T15:31:00Z">
        <w:r w:rsidRPr="003E40E6">
          <w:rPr>
            <w:rPrChange w:id="213" w:author="Loen" w:date="2009-03-11T15:31:00Z">
              <w:rPr>
                <w:rStyle w:val="a4"/>
                <w:noProof/>
              </w:rPr>
            </w:rPrChange>
          </w:rPr>
          <w:delText>F) 고압 켜기</w:delText>
        </w:r>
        <w:r w:rsidR="004F028D" w:rsidDel="00693742">
          <w:rPr>
            <w:noProof/>
            <w:webHidden/>
          </w:rPr>
          <w:tab/>
          <w:delText>34</w:delText>
        </w:r>
      </w:del>
    </w:p>
    <w:p w:rsidR="004F028D" w:rsidDel="00693742" w:rsidRDefault="003E40E6">
      <w:pPr>
        <w:pStyle w:val="20"/>
        <w:rPr>
          <w:del w:id="214" w:author="Loen" w:date="2009-03-11T15:31:00Z"/>
          <w:rFonts w:eastAsiaTheme="minorEastAsia"/>
          <w:b w:val="0"/>
          <w:bCs w:val="0"/>
          <w:noProof/>
          <w:szCs w:val="22"/>
        </w:rPr>
      </w:pPr>
      <w:del w:id="215" w:author="Loen" w:date="2009-03-11T15:31:00Z">
        <w:r w:rsidRPr="003E40E6">
          <w:rPr>
            <w:rPrChange w:id="216" w:author="Loen" w:date="2009-03-11T15:31:00Z">
              <w:rPr>
                <w:rStyle w:val="a4"/>
                <w:noProof/>
              </w:rPr>
            </w:rPrChange>
          </w:rPr>
          <w:delText>G) 배율 변경</w:delText>
        </w:r>
        <w:r w:rsidR="004F028D" w:rsidDel="00693742">
          <w:rPr>
            <w:noProof/>
            <w:webHidden/>
          </w:rPr>
          <w:tab/>
          <w:delText>35</w:delText>
        </w:r>
      </w:del>
    </w:p>
    <w:p w:rsidR="00534CD3" w:rsidRDefault="003E40E6" w:rsidP="00534CD3">
      <w:pPr>
        <w:pStyle w:val="20"/>
      </w:pPr>
      <w:r>
        <w:fldChar w:fldCharType="end"/>
      </w:r>
    </w:p>
    <w:p w:rsidR="00534CD3" w:rsidRDefault="00534CD3" w:rsidP="00534CD3">
      <w:pPr>
        <w:pStyle w:val="20"/>
      </w:pPr>
    </w:p>
    <w:p w:rsidR="004D78D4" w:rsidRDefault="00FC3913" w:rsidP="00534CD3">
      <w:pPr>
        <w:pStyle w:val="20"/>
        <w:sectPr w:rsidR="004D78D4" w:rsidSect="006F29E7">
          <w:headerReference w:type="default" r:id="rId8"/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br w:type="page"/>
      </w:r>
    </w:p>
    <w:p w:rsidR="009D249F" w:rsidRDefault="009D249F" w:rsidP="00341342">
      <w:pPr>
        <w:pStyle w:val="1"/>
        <w:ind w:right="200"/>
      </w:pPr>
      <w:bookmarkStart w:id="217" w:name="_Toc224549135"/>
      <w:bookmarkStart w:id="218" w:name="_Toc221952492"/>
      <w:r>
        <w:rPr>
          <w:rFonts w:hint="eastAsia"/>
        </w:rPr>
        <w:lastRenderedPageBreak/>
        <w:t>Nanoeye class의 instance 생성</w:t>
      </w:r>
      <w:bookmarkEnd w:id="217"/>
    </w:p>
    <w:p w:rsidR="009D249F" w:rsidRDefault="009D249F" w:rsidP="009D249F">
      <w:r>
        <w:rPr>
          <w:rFonts w:hint="eastAsia"/>
        </w:rPr>
        <w:t>Nanoeye library에 있는 interfce에 인스턴스를 할당한다.</w:t>
      </w:r>
    </w:p>
    <w:p w:rsidR="009D249F" w:rsidRDefault="009D249F" w:rsidP="009D249F">
      <w:r>
        <w:rPr>
          <w:rFonts w:hint="eastAsia"/>
        </w:rPr>
        <w:t xml:space="preserve">Name Space는 </w:t>
      </w:r>
      <w:r>
        <w:t>“</w:t>
      </w:r>
      <w:r>
        <w:rPr>
          <w:rFonts w:hint="eastAsia"/>
        </w:rPr>
        <w:t>SEC.Nanoeye</w:t>
      </w:r>
      <w:r>
        <w:t>”</w:t>
      </w:r>
      <w:r>
        <w:rPr>
          <w:rFonts w:hint="eastAsia"/>
        </w:rPr>
        <w:t>이다.</w:t>
      </w:r>
    </w:p>
    <w:p w:rsidR="009D249F" w:rsidRDefault="009D249F" w:rsidP="009D249F"/>
    <w:p w:rsidR="009D249F" w:rsidRDefault="009D249F" w:rsidP="009D249F">
      <w:r w:rsidRPr="009D249F">
        <w:rPr>
          <w:rFonts w:hint="eastAsia"/>
          <w:b/>
        </w:rPr>
        <w:t>사용방법</w:t>
      </w:r>
      <w:r>
        <w:rPr>
          <w:rFonts w:hint="eastAsia"/>
        </w:rPr>
        <w:t xml:space="preserve"> :</w:t>
      </w:r>
    </w:p>
    <w:p w:rsidR="009D249F" w:rsidRPr="009D249F" w:rsidRDefault="009D249F" w:rsidP="009D249F">
      <w:r>
        <w:rPr>
          <w:rFonts w:hint="eastAsia"/>
        </w:rPr>
        <w:t xml:space="preserve">  NanoeyeFactory class의 인스턴스를 생성하여 필요한 인스턴스를 NanoeyeFactory 인스턴스를 통해 얻는다.</w:t>
      </w:r>
    </w:p>
    <w:p w:rsidR="009D249F" w:rsidRDefault="009D249F" w:rsidP="00341342">
      <w:pPr>
        <w:pStyle w:val="2"/>
        <w:spacing w:before="960"/>
        <w:ind w:right="200"/>
      </w:pPr>
      <w:bookmarkStart w:id="219" w:name="_Toc224549136"/>
      <w:r w:rsidRPr="009D249F">
        <w:t xml:space="preserve">interface </w:t>
      </w:r>
      <w:r w:rsidRPr="009D249F">
        <w:rPr>
          <w:b/>
        </w:rPr>
        <w:t>INanoeyeFactory</w:t>
      </w:r>
      <w:bookmarkEnd w:id="219"/>
    </w:p>
    <w:p w:rsidR="009D249F" w:rsidRDefault="009D249F" w:rsidP="009D249F">
      <w:r>
        <w:rPr>
          <w:rFonts w:hint="eastAsia"/>
        </w:rPr>
        <w:t>NanoeyeFactory class에 대한 interface이다.</w:t>
      </w:r>
    </w:p>
    <w:p w:rsidR="009D249F" w:rsidRDefault="009D249F" w:rsidP="003404F5">
      <w:pPr>
        <w:pStyle w:val="3"/>
        <w:ind w:left="625" w:right="200"/>
        <w:pPrChange w:id="220" w:author="Loen" w:date="2010-04-06T19:39:00Z">
          <w:pPr>
            <w:pStyle w:val="3"/>
          </w:pPr>
        </w:pPrChange>
      </w:pPr>
      <w:r>
        <w:rPr>
          <w:rFonts w:hint="eastAsia"/>
        </w:rPr>
        <w:t xml:space="preserve">Guid - </w:t>
      </w:r>
      <w:r w:rsidRPr="009D249F">
        <w:t>C4A0B93B-7B78-4b3d-883C-36FA8E829C00</w:t>
      </w:r>
    </w:p>
    <w:p w:rsidR="009D249F" w:rsidRDefault="009D249F" w:rsidP="003404F5">
      <w:pPr>
        <w:pStyle w:val="3"/>
        <w:ind w:left="625" w:right="200"/>
        <w:pPrChange w:id="221" w:author="Loen" w:date="2010-04-06T19:39:00Z">
          <w:pPr>
            <w:pStyle w:val="3"/>
          </w:pPr>
        </w:pPrChange>
      </w:pPr>
      <w:r>
        <w:rPr>
          <w:rFonts w:hint="eastAsia"/>
        </w:rPr>
        <w:t>Property</w:t>
      </w:r>
    </w:p>
    <w:p w:rsidR="009D249F" w:rsidRDefault="009D249F" w:rsidP="009D249F">
      <w:pPr>
        <w:pStyle w:val="4"/>
        <w:rPr>
          <w:b/>
        </w:rPr>
      </w:pPr>
      <w:r>
        <w:t xml:space="preserve">int </w:t>
      </w:r>
      <w:r w:rsidRPr="009D249F">
        <w:rPr>
          <w:b/>
        </w:rPr>
        <w:t>ActiveScan</w:t>
      </w:r>
      <w:r w:rsidR="00534CD3">
        <w:rPr>
          <w:rFonts w:hint="eastAsia"/>
          <w:b/>
        </w:rPr>
        <w:t>Type</w:t>
      </w:r>
    </w:p>
    <w:p w:rsidR="00495C63" w:rsidRDefault="009D249F" w:rsidP="00495C63">
      <w:pPr>
        <w:rPr>
          <w:bCs/>
        </w:rPr>
      </w:pPr>
      <w:r>
        <w:rPr>
          <w:rFonts w:hint="eastAsia"/>
          <w:bCs/>
        </w:rPr>
        <w:t>읽고 쓸 수 있음.</w:t>
      </w:r>
    </w:p>
    <w:p w:rsidR="009D249F" w:rsidRDefault="00495C63" w:rsidP="00495C63">
      <w:pPr>
        <w:rPr>
          <w:bCs/>
        </w:rPr>
      </w:pPr>
      <w:r>
        <w:rPr>
          <w:rFonts w:hint="eastAsia"/>
          <w:bCs/>
        </w:rPr>
        <w:t xml:space="preserve">GetNewActiveSan method를 통해 반환될 </w:t>
      </w:r>
      <w:r w:rsidR="009D249F">
        <w:rPr>
          <w:rFonts w:hint="eastAsia"/>
          <w:bCs/>
        </w:rPr>
        <w:t>IActiveScan</w:t>
      </w:r>
      <w:r>
        <w:rPr>
          <w:rFonts w:hint="eastAsia"/>
          <w:bCs/>
        </w:rPr>
        <w:t>의 버전.</w:t>
      </w:r>
    </w:p>
    <w:p w:rsidR="009D249F" w:rsidRDefault="009D249F" w:rsidP="009D249F">
      <w:pPr>
        <w:rPr>
          <w:bCs/>
        </w:rPr>
      </w:pPr>
      <w:r>
        <w:rPr>
          <w:rFonts w:hint="eastAsia"/>
          <w:bCs/>
        </w:rPr>
        <w:t>값은</w:t>
      </w:r>
      <w:r w:rsidR="00534CD3">
        <w:rPr>
          <w:rFonts w:hint="eastAsia"/>
          <w:bCs/>
        </w:rPr>
        <w:t xml:space="preserve"> ActiveScanType</w:t>
      </w:r>
      <w:r>
        <w:rPr>
          <w:rFonts w:hint="eastAsia"/>
          <w:bCs/>
        </w:rPr>
        <w:t>Enum을 참조 한다.</w:t>
      </w:r>
    </w:p>
    <w:p w:rsidR="009D249F" w:rsidRPr="009D249F" w:rsidRDefault="009D249F" w:rsidP="009D249F"/>
    <w:p w:rsidR="009D249F" w:rsidRDefault="009D249F" w:rsidP="009D249F">
      <w:pPr>
        <w:pStyle w:val="4"/>
        <w:rPr>
          <w:b/>
        </w:rPr>
      </w:pPr>
      <w:r>
        <w:t xml:space="preserve">int </w:t>
      </w:r>
      <w:r w:rsidR="00534CD3">
        <w:rPr>
          <w:b/>
        </w:rPr>
        <w:t>Controller</w:t>
      </w:r>
      <w:r w:rsidR="00534CD3">
        <w:rPr>
          <w:rFonts w:hint="eastAsia"/>
          <w:b/>
        </w:rPr>
        <w:t>Type</w:t>
      </w:r>
    </w:p>
    <w:p w:rsidR="009D249F" w:rsidRDefault="009D249F" w:rsidP="009D249F">
      <w:r>
        <w:rPr>
          <w:rFonts w:hint="eastAsia"/>
        </w:rPr>
        <w:t>읽고 쓸 수 있음.</w:t>
      </w:r>
    </w:p>
    <w:p w:rsidR="00495C63" w:rsidRDefault="00495C63" w:rsidP="009D249F">
      <w:r>
        <w:rPr>
          <w:rFonts w:hint="eastAsia"/>
        </w:rPr>
        <w:t>GetNewController method를 통해 반환될 IController의 버전.</w:t>
      </w:r>
    </w:p>
    <w:p w:rsidR="009D249F" w:rsidRDefault="009D249F" w:rsidP="009D249F">
      <w:r>
        <w:rPr>
          <w:rFonts w:hint="eastAsia"/>
        </w:rPr>
        <w:t>값은</w:t>
      </w:r>
      <w:r w:rsidR="00534CD3">
        <w:rPr>
          <w:rFonts w:hint="eastAsia"/>
        </w:rPr>
        <w:t xml:space="preserve"> ControllerType</w:t>
      </w:r>
      <w:r>
        <w:rPr>
          <w:rFonts w:hint="eastAsia"/>
        </w:rPr>
        <w:t>Enum을 참조 한다.</w:t>
      </w:r>
    </w:p>
    <w:p w:rsidR="009D249F" w:rsidRPr="009D249F" w:rsidRDefault="009D249F" w:rsidP="009D249F"/>
    <w:p w:rsidR="009D249F" w:rsidRDefault="009D249F" w:rsidP="009D249F">
      <w:pPr>
        <w:pStyle w:val="4"/>
        <w:rPr>
          <w:b/>
        </w:rPr>
      </w:pPr>
      <w:r>
        <w:t xml:space="preserve">int </w:t>
      </w:r>
      <w:r w:rsidR="00534CD3">
        <w:rPr>
          <w:b/>
        </w:rPr>
        <w:t>SettingManager</w:t>
      </w:r>
      <w:r w:rsidR="00534CD3">
        <w:rPr>
          <w:rFonts w:hint="eastAsia"/>
          <w:b/>
        </w:rPr>
        <w:t>Type</w:t>
      </w:r>
    </w:p>
    <w:p w:rsidR="009D249F" w:rsidRDefault="00495C63" w:rsidP="009D249F">
      <w:r>
        <w:rPr>
          <w:rFonts w:hint="eastAsia"/>
        </w:rPr>
        <w:t>읽고 쓸 수 있음.</w:t>
      </w:r>
    </w:p>
    <w:p w:rsidR="00495C63" w:rsidRDefault="00495C63" w:rsidP="009D249F">
      <w:r>
        <w:rPr>
          <w:rFonts w:hint="eastAsia"/>
        </w:rPr>
        <w:t>GetNewSettingManager method를 통해 반환될 ISettingManager의 버전.</w:t>
      </w:r>
    </w:p>
    <w:p w:rsidR="00495C63" w:rsidRDefault="00495C63" w:rsidP="009D249F">
      <w:r>
        <w:rPr>
          <w:rFonts w:hint="eastAsia"/>
        </w:rPr>
        <w:t>값은</w:t>
      </w:r>
      <w:r w:rsidR="00534CD3">
        <w:rPr>
          <w:rFonts w:hint="eastAsia"/>
        </w:rPr>
        <w:t xml:space="preserve"> SettingManagerType</w:t>
      </w:r>
      <w:r>
        <w:rPr>
          <w:rFonts w:hint="eastAsia"/>
        </w:rPr>
        <w:t>Enum을 참조 한다.</w:t>
      </w:r>
    </w:p>
    <w:p w:rsidR="00495C63" w:rsidRPr="009D249F" w:rsidRDefault="00495C63" w:rsidP="009D249F"/>
    <w:p w:rsidR="009D249F" w:rsidRDefault="009D249F" w:rsidP="009D249F">
      <w:pPr>
        <w:pStyle w:val="4"/>
      </w:pPr>
      <w:r>
        <w:t xml:space="preserve">int </w:t>
      </w:r>
      <w:r w:rsidRPr="009D249F">
        <w:rPr>
          <w:b/>
        </w:rPr>
        <w:t>SettingConverter</w:t>
      </w:r>
      <w:r w:rsidR="00534CD3">
        <w:rPr>
          <w:rFonts w:hint="eastAsia"/>
          <w:b/>
        </w:rPr>
        <w:t>Type</w:t>
      </w:r>
    </w:p>
    <w:p w:rsidR="009D249F" w:rsidRDefault="00495C63" w:rsidP="009D249F">
      <w:r>
        <w:rPr>
          <w:rFonts w:hint="eastAsia"/>
        </w:rPr>
        <w:t>읽고 쓸 수 있음.</w:t>
      </w:r>
    </w:p>
    <w:p w:rsidR="00495C63" w:rsidRDefault="00495C63" w:rsidP="009D249F">
      <w:r>
        <w:rPr>
          <w:rFonts w:hint="eastAsia"/>
        </w:rPr>
        <w:t>GetNewSettingConverter method를 통해 반환될 ISettingConverter의 버전.</w:t>
      </w:r>
    </w:p>
    <w:p w:rsidR="00495C63" w:rsidRDefault="00495C63" w:rsidP="009D249F">
      <w:r>
        <w:rPr>
          <w:rFonts w:hint="eastAsia"/>
        </w:rPr>
        <w:t>값은 SettingConverter</w:t>
      </w:r>
      <w:r w:rsidR="00534CD3">
        <w:rPr>
          <w:rFonts w:hint="eastAsia"/>
        </w:rPr>
        <w:t>Type</w:t>
      </w:r>
      <w:r>
        <w:rPr>
          <w:rFonts w:hint="eastAsia"/>
        </w:rPr>
        <w:t>Enum을 참조 한다.</w:t>
      </w:r>
    </w:p>
    <w:p w:rsidR="009D249F" w:rsidRDefault="009D249F" w:rsidP="009D249F"/>
    <w:p w:rsidR="00495C63" w:rsidRPr="009D249F" w:rsidRDefault="00495C63" w:rsidP="003404F5">
      <w:pPr>
        <w:pStyle w:val="3"/>
        <w:ind w:left="625" w:right="200"/>
        <w:pPrChange w:id="222" w:author="Loen" w:date="2010-04-06T19:39:00Z">
          <w:pPr>
            <w:pStyle w:val="3"/>
          </w:pPr>
        </w:pPrChange>
      </w:pPr>
      <w:r>
        <w:rPr>
          <w:rFonts w:hint="eastAsia"/>
        </w:rPr>
        <w:t>Method</w:t>
      </w:r>
    </w:p>
    <w:p w:rsidR="009D249F" w:rsidRDefault="00495C63" w:rsidP="00495C63">
      <w:pPr>
        <w:pStyle w:val="4"/>
      </w:pPr>
      <w:r>
        <w:t xml:space="preserve">IActiveScan </w:t>
      </w:r>
      <w:r w:rsidRPr="00495C63">
        <w:rPr>
          <w:b/>
        </w:rPr>
        <w:t>GetNewActiveScan</w:t>
      </w:r>
      <w:r>
        <w:t>(</w:t>
      </w:r>
      <w:r>
        <w:rPr>
          <w:rFonts w:hint="eastAsia"/>
        </w:rPr>
        <w:t>)</w:t>
      </w:r>
    </w:p>
    <w:p w:rsidR="00495C63" w:rsidRDefault="00495C63" w:rsidP="009D249F">
      <w:r>
        <w:rPr>
          <w:rFonts w:hint="eastAsia"/>
        </w:rPr>
        <w:t>새로운 IActiveScan의 인스턴스를 반환한다.</w:t>
      </w:r>
    </w:p>
    <w:p w:rsidR="00495C63" w:rsidRDefault="00495C63" w:rsidP="009D249F">
      <w:r>
        <w:rPr>
          <w:rFonts w:hint="eastAsia"/>
        </w:rPr>
        <w:t xml:space="preserve">Return </w:t>
      </w:r>
      <w:r>
        <w:t>–</w:t>
      </w:r>
      <w:r w:rsidR="00B31AE6">
        <w:rPr>
          <w:rFonts w:hint="eastAsia"/>
        </w:rPr>
        <w:t xml:space="preserve"> </w:t>
      </w:r>
      <w:r w:rsidR="00B31AE6" w:rsidRPr="00B31AE6">
        <w:t>ActiveScan</w:t>
      </w:r>
      <w:r w:rsidR="00534CD3">
        <w:rPr>
          <w:rFonts w:hint="eastAsia"/>
        </w:rPr>
        <w:t>Type</w:t>
      </w:r>
      <w:r w:rsidR="00B31AE6">
        <w:rPr>
          <w:rFonts w:hint="eastAsia"/>
        </w:rPr>
        <w:t>에 의해 선택된</w:t>
      </w:r>
      <w:r>
        <w:rPr>
          <w:rFonts w:hint="eastAsia"/>
        </w:rPr>
        <w:t xml:space="preserve"> IActiveScan에 할당 가능한 인스턴스</w:t>
      </w:r>
      <w:r w:rsidR="00B31AE6">
        <w:rPr>
          <w:rFonts w:hint="eastAsia"/>
        </w:rPr>
        <w:t>.</w:t>
      </w:r>
    </w:p>
    <w:p w:rsidR="00495C63" w:rsidRDefault="00495C63" w:rsidP="009D249F"/>
    <w:p w:rsidR="009D249F" w:rsidRDefault="00495C63" w:rsidP="00495C63">
      <w:pPr>
        <w:pStyle w:val="4"/>
      </w:pPr>
      <w:r>
        <w:lastRenderedPageBreak/>
        <w:t xml:space="preserve">IController </w:t>
      </w:r>
      <w:r w:rsidRPr="00495C63">
        <w:rPr>
          <w:b/>
        </w:rPr>
        <w:t>GetNewController</w:t>
      </w:r>
      <w:r>
        <w:t>()</w:t>
      </w:r>
    </w:p>
    <w:p w:rsidR="00495C63" w:rsidRDefault="00495C63" w:rsidP="009D249F">
      <w:r>
        <w:rPr>
          <w:rFonts w:hint="eastAsia"/>
        </w:rPr>
        <w:t>새로운 IController의 인스턴스를 반환한다.</w:t>
      </w:r>
    </w:p>
    <w:p w:rsidR="00495C63" w:rsidRDefault="00495C63" w:rsidP="009D249F">
      <w:r>
        <w:rPr>
          <w:rFonts w:hint="eastAsia"/>
        </w:rPr>
        <w:t xml:space="preserve">Return </w:t>
      </w:r>
      <w:r>
        <w:t>–</w:t>
      </w:r>
      <w:r>
        <w:rPr>
          <w:rFonts w:hint="eastAsia"/>
        </w:rPr>
        <w:t xml:space="preserve"> </w:t>
      </w:r>
      <w:r w:rsidR="00B31AE6" w:rsidRPr="00B31AE6">
        <w:t>Controller</w:t>
      </w:r>
      <w:r w:rsidR="00534CD3">
        <w:rPr>
          <w:rFonts w:hint="eastAsia"/>
        </w:rPr>
        <w:t>Type</w:t>
      </w:r>
      <w:r w:rsidR="00B31AE6">
        <w:rPr>
          <w:rFonts w:hint="eastAsia"/>
        </w:rPr>
        <w:t xml:space="preserve">에 의해 선택된 </w:t>
      </w:r>
      <w:r>
        <w:rPr>
          <w:rFonts w:hint="eastAsia"/>
        </w:rPr>
        <w:t>IController에 할당 가능한 인스턴스</w:t>
      </w:r>
      <w:r w:rsidR="00B31AE6">
        <w:rPr>
          <w:rFonts w:hint="eastAsia"/>
        </w:rPr>
        <w:t>.</w:t>
      </w:r>
    </w:p>
    <w:p w:rsidR="00495C63" w:rsidRDefault="00495C63" w:rsidP="009D249F"/>
    <w:p w:rsidR="009D249F" w:rsidRDefault="009D249F" w:rsidP="00495C63">
      <w:pPr>
        <w:pStyle w:val="4"/>
      </w:pPr>
      <w:r>
        <w:t>ISettingManager</w:t>
      </w:r>
      <w:r w:rsidR="00495C63">
        <w:t xml:space="preserve"> </w:t>
      </w:r>
      <w:r w:rsidR="00495C63" w:rsidRPr="00495C63">
        <w:rPr>
          <w:b/>
        </w:rPr>
        <w:t>GetNewSettingManager</w:t>
      </w:r>
      <w:r w:rsidR="00495C63">
        <w:t>()</w:t>
      </w:r>
    </w:p>
    <w:p w:rsidR="00495C63" w:rsidRDefault="00B31AE6" w:rsidP="009D249F">
      <w:r>
        <w:rPr>
          <w:rFonts w:hint="eastAsia"/>
        </w:rPr>
        <w:t>새로운 ISettingManager의 인스턴스를 반환한다.</w:t>
      </w:r>
    </w:p>
    <w:p w:rsidR="00B31AE6" w:rsidRDefault="00B31AE6" w:rsidP="009D249F">
      <w:r>
        <w:rPr>
          <w:rFonts w:hint="eastAsia"/>
        </w:rPr>
        <w:t xml:space="preserve">Return </w:t>
      </w:r>
      <w:r>
        <w:t>–</w:t>
      </w:r>
      <w:r>
        <w:rPr>
          <w:rFonts w:hint="eastAsia"/>
        </w:rPr>
        <w:t xml:space="preserve"> SettingManage</w:t>
      </w:r>
      <w:r w:rsidR="00534CD3">
        <w:rPr>
          <w:rFonts w:hint="eastAsia"/>
        </w:rPr>
        <w:t>Type</w:t>
      </w:r>
      <w:r>
        <w:rPr>
          <w:rFonts w:hint="eastAsia"/>
        </w:rPr>
        <w:t>에 의해 선택된 ISettingManager에 할당 가능한 인스턴스.</w:t>
      </w:r>
    </w:p>
    <w:p w:rsidR="00B31AE6" w:rsidRDefault="00B31AE6" w:rsidP="009D249F"/>
    <w:p w:rsidR="009D249F" w:rsidRDefault="009D249F" w:rsidP="00495C63">
      <w:pPr>
        <w:pStyle w:val="4"/>
      </w:pPr>
      <w:r>
        <w:t>ISettingCon</w:t>
      </w:r>
      <w:r w:rsidR="00495C63">
        <w:t xml:space="preserve">verter </w:t>
      </w:r>
      <w:r w:rsidR="00495C63" w:rsidRPr="00495C63">
        <w:rPr>
          <w:b/>
        </w:rPr>
        <w:t>GetNewSettingConverter</w:t>
      </w:r>
      <w:r w:rsidR="00495C63">
        <w:t>()</w:t>
      </w:r>
    </w:p>
    <w:p w:rsidR="00495C63" w:rsidRDefault="00B31AE6" w:rsidP="009D249F">
      <w:r>
        <w:rPr>
          <w:rFonts w:hint="eastAsia"/>
        </w:rPr>
        <w:t>새로운 ISettingConverter의 인스턴스를 반환한다.</w:t>
      </w:r>
    </w:p>
    <w:p w:rsidR="00B31AE6" w:rsidRDefault="00B31AE6" w:rsidP="009D249F">
      <w:r>
        <w:rPr>
          <w:rFonts w:hint="eastAsia"/>
        </w:rPr>
        <w:t xml:space="preserve">Return </w:t>
      </w:r>
      <w:r>
        <w:t>–</w:t>
      </w:r>
      <w:r>
        <w:rPr>
          <w:rFonts w:hint="eastAsia"/>
        </w:rPr>
        <w:t xml:space="preserve"> SettingConverter</w:t>
      </w:r>
      <w:r w:rsidR="00534CD3">
        <w:rPr>
          <w:rFonts w:hint="eastAsia"/>
        </w:rPr>
        <w:t>Type</w:t>
      </w:r>
      <w:r>
        <w:rPr>
          <w:rFonts w:hint="eastAsia"/>
        </w:rPr>
        <w:t>에 의핸 선택된 ISettingConverter에 할당 가능한 인스턴스.</w:t>
      </w:r>
    </w:p>
    <w:p w:rsidR="00B31AE6" w:rsidRDefault="00B31AE6" w:rsidP="00341342">
      <w:pPr>
        <w:pStyle w:val="2"/>
        <w:spacing w:before="960"/>
        <w:ind w:right="200"/>
      </w:pPr>
      <w:bookmarkStart w:id="223" w:name="_Toc224549137"/>
      <w:r w:rsidRPr="00B31AE6">
        <w:t xml:space="preserve">class </w:t>
      </w:r>
      <w:r w:rsidRPr="00341342">
        <w:rPr>
          <w:b/>
        </w:rPr>
        <w:t>NanoeyeFactory</w:t>
      </w:r>
      <w:r w:rsidRPr="00B31AE6">
        <w:t xml:space="preserve"> : INanoeyeFactory</w:t>
      </w:r>
      <w:bookmarkEnd w:id="223"/>
    </w:p>
    <w:p w:rsidR="00495C63" w:rsidRDefault="00B31AE6" w:rsidP="009D249F">
      <w:r>
        <w:rPr>
          <w:rFonts w:hint="eastAsia"/>
        </w:rPr>
        <w:t>INanoeyeFactory interface의 구현 class. INanoeyeFactory와 동일함.</w:t>
      </w:r>
    </w:p>
    <w:p w:rsidR="00B31AE6" w:rsidRDefault="00B31AE6" w:rsidP="003404F5">
      <w:pPr>
        <w:pStyle w:val="3"/>
        <w:ind w:left="625" w:right="200"/>
        <w:pPrChange w:id="224" w:author="Loen" w:date="2010-04-06T19:39:00Z">
          <w:pPr>
            <w:pStyle w:val="3"/>
          </w:pPr>
        </w:pPrChange>
      </w:pPr>
      <w:r>
        <w:rPr>
          <w:rFonts w:hint="eastAsia"/>
        </w:rPr>
        <w:t xml:space="preserve">Guid - </w:t>
      </w:r>
      <w:r w:rsidRPr="00B31AE6">
        <w:t>932416BB-3AFE-4517-83F1-3E112F6B96E7</w:t>
      </w:r>
    </w:p>
    <w:p w:rsidR="00B31AE6" w:rsidRDefault="00B31AE6" w:rsidP="00341342">
      <w:pPr>
        <w:pStyle w:val="2"/>
        <w:spacing w:before="960"/>
        <w:ind w:right="200"/>
      </w:pPr>
      <w:bookmarkStart w:id="225" w:name="_Toc224549138"/>
      <w:r>
        <w:t xml:space="preserve">enum </w:t>
      </w:r>
      <w:r w:rsidRPr="00341342">
        <w:rPr>
          <w:b/>
        </w:rPr>
        <w:t>ActiveScan</w:t>
      </w:r>
      <w:r w:rsidR="00534CD3" w:rsidRPr="00534CD3">
        <w:rPr>
          <w:rFonts w:hint="eastAsia"/>
          <w:b/>
        </w:rPr>
        <w:t>Type</w:t>
      </w:r>
      <w:r w:rsidRPr="00341342">
        <w:rPr>
          <w:b/>
        </w:rPr>
        <w:t>Enum</w:t>
      </w:r>
      <w:r>
        <w:t xml:space="preserve"> : int</w:t>
      </w:r>
      <w:bookmarkEnd w:id="225"/>
    </w:p>
    <w:p w:rsidR="00B31AE6" w:rsidRDefault="00B31AE6" w:rsidP="003404F5">
      <w:pPr>
        <w:pStyle w:val="3"/>
        <w:ind w:left="625" w:right="200"/>
        <w:pPrChange w:id="226" w:author="Loen" w:date="2010-04-06T19:39:00Z">
          <w:pPr>
            <w:pStyle w:val="3"/>
          </w:pPr>
        </w:pPrChange>
      </w:pPr>
      <w:r>
        <w:t>NotSelected = 0</w:t>
      </w:r>
      <w:r w:rsidR="00341342">
        <w:rPr>
          <w:rFonts w:hint="eastAsia"/>
        </w:rPr>
        <w:t xml:space="preserve"> : 선택 되지 않음.</w:t>
      </w:r>
    </w:p>
    <w:p w:rsidR="00B31AE6" w:rsidRDefault="00B31AE6" w:rsidP="003404F5">
      <w:pPr>
        <w:pStyle w:val="3"/>
        <w:ind w:left="625" w:right="200"/>
        <w:pPrChange w:id="227" w:author="Loen" w:date="2010-04-06T19:39:00Z">
          <w:pPr>
            <w:pStyle w:val="3"/>
          </w:pPr>
        </w:pPrChange>
      </w:pPr>
      <w:r>
        <w:t>Version001 = 1</w:t>
      </w:r>
      <w:r w:rsidR="00341342">
        <w:rPr>
          <w:rFonts w:hint="eastAsia"/>
        </w:rPr>
        <w:t xml:space="preserve"> : 첫번째 버전</w:t>
      </w:r>
    </w:p>
    <w:p w:rsidR="00B31AE6" w:rsidRDefault="00B31AE6" w:rsidP="00341342">
      <w:pPr>
        <w:pStyle w:val="2"/>
        <w:spacing w:before="960"/>
        <w:ind w:right="200"/>
      </w:pPr>
      <w:bookmarkStart w:id="228" w:name="_Toc224549139"/>
      <w:r>
        <w:t xml:space="preserve">enum </w:t>
      </w:r>
      <w:r w:rsidRPr="00341342">
        <w:rPr>
          <w:b/>
        </w:rPr>
        <w:t>Controller</w:t>
      </w:r>
      <w:r w:rsidR="00534CD3" w:rsidRPr="00534CD3">
        <w:rPr>
          <w:rFonts w:hint="eastAsia"/>
          <w:b/>
        </w:rPr>
        <w:t>Type</w:t>
      </w:r>
      <w:r w:rsidRPr="00341342">
        <w:rPr>
          <w:b/>
        </w:rPr>
        <w:t>Enum</w:t>
      </w:r>
      <w:r>
        <w:t xml:space="preserve"> : int</w:t>
      </w:r>
      <w:bookmarkEnd w:id="228"/>
    </w:p>
    <w:p w:rsidR="00B31AE6" w:rsidRDefault="00B31AE6" w:rsidP="003404F5">
      <w:pPr>
        <w:pStyle w:val="3"/>
        <w:ind w:left="625" w:right="200"/>
        <w:pPrChange w:id="229" w:author="Loen" w:date="2010-04-06T19:39:00Z">
          <w:pPr>
            <w:pStyle w:val="3"/>
          </w:pPr>
        </w:pPrChange>
      </w:pPr>
      <w:r>
        <w:t xml:space="preserve">NotSelected = 0 </w:t>
      </w:r>
      <w:r w:rsidR="00341342">
        <w:rPr>
          <w:rFonts w:hint="eastAsia"/>
        </w:rPr>
        <w:t>: 선택 되지 않음.</w:t>
      </w:r>
    </w:p>
    <w:p w:rsidR="00B31AE6" w:rsidRDefault="00341342" w:rsidP="003404F5">
      <w:pPr>
        <w:pStyle w:val="3"/>
        <w:ind w:left="625" w:right="200"/>
        <w:rPr>
          <w:ins w:id="230" w:author="Loen" w:date="2009-03-11T14:13:00Z"/>
        </w:rPr>
        <w:pPrChange w:id="231" w:author="Loen" w:date="2010-04-06T19:39:00Z">
          <w:pPr>
            <w:pStyle w:val="3"/>
          </w:pPr>
        </w:pPrChange>
      </w:pPr>
      <w:r>
        <w:rPr>
          <w:rFonts w:hint="eastAsia"/>
        </w:rPr>
        <w:t>M</w:t>
      </w:r>
      <w:r w:rsidR="00B31AE6">
        <w:t>ini_SEM = 1</w:t>
      </w:r>
      <w:r>
        <w:rPr>
          <w:rFonts w:hint="eastAsia"/>
        </w:rPr>
        <w:t xml:space="preserve"> : Mini-SEM Controller</w:t>
      </w:r>
    </w:p>
    <w:p w:rsidR="00B904BF" w:rsidRPr="00B904BF" w:rsidRDefault="00B904BF" w:rsidP="003404F5">
      <w:pPr>
        <w:pStyle w:val="3"/>
        <w:ind w:left="625" w:right="200"/>
        <w:pPrChange w:id="232" w:author="Loen" w:date="2010-04-06T19:39:00Z">
          <w:pPr>
            <w:pStyle w:val="3"/>
          </w:pPr>
        </w:pPrChange>
      </w:pPr>
      <w:ins w:id="233" w:author="Loen" w:date="2009-03-11T14:14:00Z">
        <w:r>
          <w:rPr>
            <w:rFonts w:hint="eastAsia"/>
          </w:rPr>
          <w:t>Carryer = 2 : Carryer Type SEM Controller</w:t>
        </w:r>
      </w:ins>
    </w:p>
    <w:p w:rsidR="00B31AE6" w:rsidRDefault="00B31AE6" w:rsidP="00341342">
      <w:pPr>
        <w:pStyle w:val="2"/>
        <w:spacing w:before="960"/>
        <w:ind w:right="200"/>
      </w:pPr>
      <w:bookmarkStart w:id="234" w:name="_Toc224549140"/>
      <w:r>
        <w:t xml:space="preserve">enum </w:t>
      </w:r>
      <w:r w:rsidRPr="00341342">
        <w:rPr>
          <w:b/>
        </w:rPr>
        <w:t>SettingManager</w:t>
      </w:r>
      <w:r w:rsidR="00534CD3" w:rsidRPr="00534CD3">
        <w:rPr>
          <w:rFonts w:hint="eastAsia"/>
          <w:b/>
        </w:rPr>
        <w:t>Type</w:t>
      </w:r>
      <w:r w:rsidRPr="00341342">
        <w:rPr>
          <w:b/>
        </w:rPr>
        <w:t>Enum</w:t>
      </w:r>
      <w:r>
        <w:t xml:space="preserve"> : int</w:t>
      </w:r>
      <w:bookmarkEnd w:id="234"/>
    </w:p>
    <w:p w:rsidR="00B31AE6" w:rsidRDefault="00B31AE6" w:rsidP="003404F5">
      <w:pPr>
        <w:pStyle w:val="3"/>
        <w:ind w:left="625" w:right="200"/>
        <w:pPrChange w:id="235" w:author="Loen" w:date="2010-04-06T19:39:00Z">
          <w:pPr>
            <w:pStyle w:val="3"/>
          </w:pPr>
        </w:pPrChange>
      </w:pPr>
      <w:r>
        <w:t>NotSelected = 0</w:t>
      </w:r>
      <w:r w:rsidR="00341342">
        <w:rPr>
          <w:rFonts w:hint="eastAsia"/>
        </w:rPr>
        <w:t xml:space="preserve"> : </w:t>
      </w:r>
      <w:r w:rsidR="00341342">
        <w:t>선</w:t>
      </w:r>
      <w:r w:rsidR="00341342">
        <w:rPr>
          <w:rFonts w:hint="eastAsia"/>
        </w:rPr>
        <w:t>택 되지 않음.</w:t>
      </w:r>
    </w:p>
    <w:p w:rsidR="00B31AE6" w:rsidRDefault="00B31AE6" w:rsidP="003404F5">
      <w:pPr>
        <w:pStyle w:val="3"/>
        <w:ind w:left="625" w:right="200"/>
        <w:pPrChange w:id="236" w:author="Loen" w:date="2010-04-06T19:39:00Z">
          <w:pPr>
            <w:pStyle w:val="3"/>
          </w:pPr>
        </w:pPrChange>
      </w:pPr>
      <w:r>
        <w:t>Version001 = 1</w:t>
      </w:r>
      <w:r w:rsidR="00341342">
        <w:rPr>
          <w:rFonts w:hint="eastAsia"/>
        </w:rPr>
        <w:t xml:space="preserve"> : 첫번째 버전</w:t>
      </w:r>
    </w:p>
    <w:p w:rsidR="00B31AE6" w:rsidRDefault="00B31AE6" w:rsidP="00341342">
      <w:pPr>
        <w:pStyle w:val="2"/>
        <w:spacing w:before="960"/>
        <w:ind w:right="200"/>
      </w:pPr>
      <w:bookmarkStart w:id="237" w:name="_Toc224549141"/>
      <w:r>
        <w:lastRenderedPageBreak/>
        <w:t xml:space="preserve">enum </w:t>
      </w:r>
      <w:r w:rsidRPr="00341342">
        <w:rPr>
          <w:b/>
        </w:rPr>
        <w:t>SettingConverter</w:t>
      </w:r>
      <w:r w:rsidR="00534CD3" w:rsidRPr="00534CD3">
        <w:rPr>
          <w:rFonts w:hint="eastAsia"/>
          <w:b/>
        </w:rPr>
        <w:t>Type</w:t>
      </w:r>
      <w:r w:rsidRPr="00341342">
        <w:rPr>
          <w:b/>
        </w:rPr>
        <w:t>Enum</w:t>
      </w:r>
      <w:r>
        <w:t xml:space="preserve"> : int</w:t>
      </w:r>
      <w:bookmarkEnd w:id="237"/>
    </w:p>
    <w:p w:rsidR="00B31AE6" w:rsidRDefault="00341342" w:rsidP="003404F5">
      <w:pPr>
        <w:pStyle w:val="3"/>
        <w:ind w:left="625" w:right="200"/>
        <w:pPrChange w:id="238" w:author="Loen" w:date="2010-04-06T19:39:00Z">
          <w:pPr>
            <w:pStyle w:val="3"/>
          </w:pPr>
        </w:pPrChange>
      </w:pPr>
      <w:r>
        <w:t>NotSelected = 0</w:t>
      </w:r>
      <w:r>
        <w:rPr>
          <w:rFonts w:hint="eastAsia"/>
        </w:rPr>
        <w:t xml:space="preserve"> : 선택 되지 않음.</w:t>
      </w:r>
    </w:p>
    <w:p w:rsidR="00B31AE6" w:rsidRDefault="00B31AE6" w:rsidP="003404F5">
      <w:pPr>
        <w:pStyle w:val="3"/>
        <w:ind w:left="625" w:right="200"/>
        <w:pPrChange w:id="239" w:author="Loen" w:date="2010-04-06T19:39:00Z">
          <w:pPr>
            <w:pStyle w:val="3"/>
          </w:pPr>
        </w:pPrChange>
      </w:pPr>
      <w:r>
        <w:t>Version001 = 1</w:t>
      </w:r>
      <w:r w:rsidR="00341342">
        <w:rPr>
          <w:rFonts w:hint="eastAsia"/>
        </w:rPr>
        <w:t xml:space="preserve"> : 첫번째 버전.</w:t>
      </w:r>
    </w:p>
    <w:p w:rsidR="00B31AE6" w:rsidRDefault="00B31AE6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940C28" w:rsidRDefault="00940C28" w:rsidP="00341342">
      <w:pPr>
        <w:pStyle w:val="1"/>
        <w:ind w:right="200"/>
      </w:pPr>
      <w:bookmarkStart w:id="240" w:name="_Toc224549142"/>
      <w:r>
        <w:rPr>
          <w:rFonts w:hint="eastAsia"/>
        </w:rPr>
        <w:lastRenderedPageBreak/>
        <w:t>Column 및 High Voltage 제어</w:t>
      </w:r>
      <w:bookmarkEnd w:id="218"/>
      <w:bookmarkEnd w:id="240"/>
    </w:p>
    <w:p w:rsidR="007D0D29" w:rsidRDefault="007D0D29" w:rsidP="007D0D29">
      <w:r>
        <w:rPr>
          <w:rFonts w:hint="eastAsia"/>
        </w:rPr>
        <w:t>Column 및 High Voltage 제어를 위한 부분이다.</w:t>
      </w:r>
    </w:p>
    <w:p w:rsidR="007D0D29" w:rsidRDefault="007D0D29" w:rsidP="007D0D29">
      <w:r>
        <w:rPr>
          <w:rFonts w:hint="eastAsia"/>
        </w:rPr>
        <w:t xml:space="preserve">Name Space는 </w:t>
      </w:r>
      <w:r>
        <w:t>“</w:t>
      </w:r>
      <w:r>
        <w:rPr>
          <w:rFonts w:hint="eastAsia"/>
        </w:rPr>
        <w:t>SEC.Nanoeye.NanoView</w:t>
      </w:r>
      <w:r>
        <w:t>”</w:t>
      </w:r>
      <w:r>
        <w:rPr>
          <w:rFonts w:hint="eastAsia"/>
        </w:rPr>
        <w:t>이다.</w:t>
      </w:r>
    </w:p>
    <w:p w:rsidR="000D0006" w:rsidRDefault="000D0006" w:rsidP="007D0D29"/>
    <w:p w:rsidR="007D0D29" w:rsidRDefault="007D0D29" w:rsidP="007D0D29">
      <w:r w:rsidRPr="000D0006">
        <w:rPr>
          <w:rFonts w:hint="eastAsia"/>
          <w:b/>
        </w:rPr>
        <w:t>사용방법</w:t>
      </w:r>
      <w:r>
        <w:rPr>
          <w:rFonts w:hint="eastAsia"/>
        </w:rPr>
        <w:t xml:space="preserve"> :</w:t>
      </w:r>
    </w:p>
    <w:p w:rsidR="007D0D29" w:rsidRDefault="007D0D29" w:rsidP="007D0D29">
      <w:pPr>
        <w:ind w:firstLine="195"/>
      </w:pPr>
      <w:r>
        <w:rPr>
          <w:rFonts w:hint="eastAsia"/>
        </w:rPr>
        <w:t xml:space="preserve">먼저 IController interfcae를 상속한 ControllerMiniSEM를 생성한다. </w:t>
      </w:r>
    </w:p>
    <w:p w:rsidR="007D0D29" w:rsidRDefault="00344FAE" w:rsidP="007D0D29">
      <w:pPr>
        <w:ind w:firstLine="195"/>
      </w:pPr>
      <w:r>
        <w:rPr>
          <w:rFonts w:hint="eastAsia"/>
        </w:rPr>
        <w:t>IController</w:t>
      </w:r>
      <w:r w:rsidR="007D0D29">
        <w:rPr>
          <w:rFonts w:hint="eastAsia"/>
        </w:rPr>
        <w:t xml:space="preserve">에서 </w:t>
      </w:r>
      <w:r w:rsidR="007D0D29" w:rsidRPr="007D0D29">
        <w:t>GetPortList</w:t>
      </w:r>
      <w:r w:rsidR="007D0D29">
        <w:rPr>
          <w:rFonts w:hint="eastAsia"/>
        </w:rPr>
        <w:t xml:space="preserve"> method를 이용하여 사용가능한 Port List를 얻은 후, 그중 하나의 포트를 이용하여 </w:t>
      </w:r>
      <w:r w:rsidR="007D0D29" w:rsidRPr="007D0D29">
        <w:t>ColumnInit</w:t>
      </w:r>
      <w:r w:rsidR="007D0D29">
        <w:rPr>
          <w:rFonts w:hint="eastAsia"/>
        </w:rPr>
        <w:t>(</w:t>
      </w:r>
      <w:r>
        <w:rPr>
          <w:rFonts w:hint="eastAsia"/>
        </w:rPr>
        <w:t>string</w:t>
      </w:r>
      <w:r w:rsidR="007D0D29">
        <w:rPr>
          <w:rFonts w:hint="eastAsia"/>
        </w:rPr>
        <w:t xml:space="preserve"> port)를 호출, 객체를 초기화 한다.</w:t>
      </w:r>
    </w:p>
    <w:p w:rsidR="007D0D29" w:rsidRDefault="007D0D29" w:rsidP="007D0D29">
      <w:pPr>
        <w:ind w:firstLine="195"/>
      </w:pPr>
      <w:r>
        <w:rPr>
          <w:rFonts w:hint="eastAsia"/>
        </w:rPr>
        <w:t>이후에는 변경이 필요한 값을 변경 하면 된다.</w:t>
      </w:r>
    </w:p>
    <w:p w:rsidR="00156867" w:rsidRDefault="00156867" w:rsidP="007D0D29"/>
    <w:p w:rsidR="00730307" w:rsidRDefault="00730307" w:rsidP="007D0D29">
      <w:r>
        <w:rPr>
          <w:rFonts w:hint="eastAsia"/>
        </w:rPr>
        <w:t>앞으로 설명에중에 Read에 관한 특별한 설명이 없다면, 해당 IControlValue의 Read</w:t>
      </w:r>
      <w:r w:rsidR="00350D81">
        <w:rPr>
          <w:rFonts w:hint="eastAsia"/>
        </w:rPr>
        <w:t xml:space="preserve"> 및 RepeatRead </w:t>
      </w:r>
      <w:r>
        <w:rPr>
          <w:rFonts w:hint="eastAsia"/>
        </w:rPr>
        <w:t>동작은 지원 되지 않거나, 지원 되더라도 가비지 값이 리턴 되므로 사용 하지 않는다.</w:t>
      </w:r>
    </w:p>
    <w:p w:rsidR="00C35E52" w:rsidRDefault="00B31AE6" w:rsidP="00341342">
      <w:pPr>
        <w:pStyle w:val="2"/>
        <w:spacing w:before="960"/>
        <w:ind w:right="200"/>
      </w:pPr>
      <w:bookmarkStart w:id="241" w:name="_Toc221951530"/>
      <w:bookmarkStart w:id="242" w:name="_Toc221952495"/>
      <w:bookmarkStart w:id="243" w:name="_Toc224549143"/>
      <w:r>
        <w:rPr>
          <w:rFonts w:hint="eastAsia"/>
        </w:rPr>
        <w:t>i</w:t>
      </w:r>
      <w:r w:rsidR="00C35E52">
        <w:rPr>
          <w:rFonts w:hint="eastAsia"/>
        </w:rPr>
        <w:t xml:space="preserve">nterface </w:t>
      </w:r>
      <w:r w:rsidR="00C35E52" w:rsidRPr="00FC3913">
        <w:rPr>
          <w:rFonts w:hint="eastAsia"/>
          <w:b/>
        </w:rPr>
        <w:t>IController</w:t>
      </w:r>
      <w:bookmarkEnd w:id="241"/>
      <w:bookmarkEnd w:id="242"/>
      <w:bookmarkEnd w:id="243"/>
    </w:p>
    <w:p w:rsidR="00547B83" w:rsidRDefault="00547B83" w:rsidP="00940C28">
      <w:r>
        <w:rPr>
          <w:rFonts w:hint="eastAsia"/>
        </w:rPr>
        <w:t>Column 및 HV 제어를 위한 인터페이스</w:t>
      </w:r>
    </w:p>
    <w:p w:rsidR="00547B83" w:rsidRDefault="00547B83" w:rsidP="003404F5">
      <w:pPr>
        <w:pStyle w:val="3"/>
        <w:ind w:left="625" w:right="200"/>
        <w:pPrChange w:id="244" w:author="Loen" w:date="2010-04-06T19:39:00Z">
          <w:pPr>
            <w:pStyle w:val="3"/>
          </w:pPr>
        </w:pPrChange>
      </w:pPr>
      <w:bookmarkStart w:id="245" w:name="_Toc221951531"/>
      <w:r w:rsidRPr="00547B83">
        <w:t>Guid</w:t>
      </w:r>
      <w:r>
        <w:rPr>
          <w:rFonts w:hint="eastAsia"/>
        </w:rPr>
        <w:t xml:space="preserve"> - </w:t>
      </w:r>
      <w:r w:rsidRPr="00547B83">
        <w:t>5CCD9C50-2202-4845-8CCF-</w:t>
      </w:r>
      <w:r w:rsidRPr="007D0D29">
        <w:t>5E5CA53C846B</w:t>
      </w:r>
      <w:bookmarkEnd w:id="245"/>
    </w:p>
    <w:p w:rsidR="00B65AB8" w:rsidRDefault="00B65AB8" w:rsidP="003404F5">
      <w:pPr>
        <w:pStyle w:val="3"/>
        <w:ind w:left="625" w:right="200"/>
        <w:pPrChange w:id="246" w:author="Loen" w:date="2010-04-06T19:39:00Z">
          <w:pPr>
            <w:pStyle w:val="3"/>
          </w:pPr>
        </w:pPrChange>
      </w:pPr>
      <w:bookmarkStart w:id="247" w:name="_Toc221951532"/>
      <w:r>
        <w:rPr>
          <w:rFonts w:hint="eastAsia"/>
        </w:rPr>
        <w:t>Property</w:t>
      </w:r>
      <w:bookmarkEnd w:id="247"/>
    </w:p>
    <w:p w:rsidR="00822CA6" w:rsidRDefault="00822CA6" w:rsidP="00940C28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BeamShiftX</w:t>
      </w:r>
    </w:p>
    <w:p w:rsidR="00822CA6" w:rsidRDefault="00E058CA" w:rsidP="00940C28">
      <w:r>
        <w:rPr>
          <w:rFonts w:hint="eastAsia"/>
        </w:rPr>
        <w:t>읽기 전용</w:t>
      </w:r>
    </w:p>
    <w:p w:rsidR="00E058CA" w:rsidRDefault="00E058CA" w:rsidP="00940C28">
      <w:r>
        <w:rPr>
          <w:rFonts w:hint="eastAsia"/>
        </w:rPr>
        <w:t>Beam Shift X의 이동 값을 설정 한다.</w:t>
      </w:r>
    </w:p>
    <w:p w:rsidR="001A1FE5" w:rsidRDefault="001A1FE5" w:rsidP="00940C28">
      <w:r>
        <w:rPr>
          <w:rFonts w:hint="eastAsia"/>
        </w:rPr>
        <w:t>DefaultMin : -1.0</w:t>
      </w:r>
    </w:p>
    <w:p w:rsidR="001A1FE5" w:rsidRDefault="001A1FE5" w:rsidP="00940C28">
      <w:r>
        <w:rPr>
          <w:rFonts w:hint="eastAsia"/>
        </w:rPr>
        <w:t>DefaultMax : 1.0</w:t>
      </w:r>
    </w:p>
    <w:p w:rsidR="00730307" w:rsidRDefault="00730307" w:rsidP="00730307">
      <w:r>
        <w:rPr>
          <w:rFonts w:hint="eastAsia"/>
        </w:rPr>
        <w:t>Precision : 0.00025</w:t>
      </w:r>
    </w:p>
    <w:p w:rsidR="00822CA6" w:rsidRDefault="00E058CA" w:rsidP="00940C28">
      <w:r>
        <w:rPr>
          <w:rFonts w:hint="eastAsia"/>
        </w:rPr>
        <w:t>단위 : 비율</w:t>
      </w:r>
    </w:p>
    <w:p w:rsidR="00E058CA" w:rsidRPr="00547B83" w:rsidRDefault="00E058CA" w:rsidP="00940C28"/>
    <w:p w:rsidR="00822CA6" w:rsidRDefault="00822CA6" w:rsidP="00940C28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BeamShiftY</w:t>
      </w:r>
    </w:p>
    <w:p w:rsidR="00822CA6" w:rsidRDefault="00E058CA" w:rsidP="00940C28">
      <w:r>
        <w:rPr>
          <w:rFonts w:hint="eastAsia"/>
        </w:rPr>
        <w:t>읽기 전용</w:t>
      </w:r>
    </w:p>
    <w:p w:rsidR="00E058CA" w:rsidRDefault="00E058CA" w:rsidP="00940C28">
      <w:r>
        <w:rPr>
          <w:rFonts w:hint="eastAsia"/>
        </w:rPr>
        <w:t>Beam Shift Y의 이동 값을 설정 한다.</w:t>
      </w:r>
    </w:p>
    <w:p w:rsidR="001A1FE5" w:rsidRDefault="001A1FE5" w:rsidP="001A1FE5">
      <w:r>
        <w:rPr>
          <w:rFonts w:hint="eastAsia"/>
        </w:rPr>
        <w:t>DefaultMin : -1.0</w:t>
      </w:r>
    </w:p>
    <w:p w:rsidR="001A1FE5" w:rsidRDefault="001A1FE5" w:rsidP="001A1FE5">
      <w:r>
        <w:rPr>
          <w:rFonts w:hint="eastAsia"/>
        </w:rPr>
        <w:t>DefaultMax : 1.0</w:t>
      </w:r>
    </w:p>
    <w:p w:rsidR="00730307" w:rsidRDefault="00730307" w:rsidP="00730307">
      <w:r>
        <w:rPr>
          <w:rFonts w:hint="eastAsia"/>
        </w:rPr>
        <w:t>Precision : 0.00025</w:t>
      </w:r>
    </w:p>
    <w:p w:rsidR="00E058CA" w:rsidRDefault="00E058CA" w:rsidP="00940C28">
      <w:r>
        <w:rPr>
          <w:rFonts w:hint="eastAsia"/>
        </w:rPr>
        <w:t>단위 : 비율</w:t>
      </w:r>
    </w:p>
    <w:p w:rsidR="00822CA6" w:rsidRPr="00822CA6" w:rsidRDefault="00822CA6" w:rsidP="00940C28"/>
    <w:p w:rsidR="00822CA6" w:rsidRDefault="00822CA6" w:rsidP="00940C28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Clt</w:t>
      </w:r>
    </w:p>
    <w:p w:rsidR="00822CA6" w:rsidRDefault="00E058CA" w:rsidP="00940C28">
      <w:r>
        <w:rPr>
          <w:rFonts w:hint="eastAsia"/>
        </w:rPr>
        <w:t>읽기 전용</w:t>
      </w:r>
    </w:p>
    <w:p w:rsidR="00E058CA" w:rsidRDefault="00E058CA" w:rsidP="00940C28">
      <w:r>
        <w:rPr>
          <w:rFonts w:hint="eastAsia"/>
        </w:rPr>
        <w:t>Collector의 출력 전압을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lastRenderedPageBreak/>
        <w:t>DefaultMax : 1.0</w:t>
      </w:r>
    </w:p>
    <w:p w:rsidR="00820A32" w:rsidRDefault="00820A32" w:rsidP="00820A32">
      <w:r>
        <w:rPr>
          <w:rFonts w:hint="eastAsia"/>
        </w:rPr>
        <w:t>Precision : 약 0.004</w:t>
      </w:r>
    </w:p>
    <w:p w:rsidR="00E058CA" w:rsidRDefault="00E058CA" w:rsidP="00940C28">
      <w:r>
        <w:rPr>
          <w:rFonts w:hint="eastAsia"/>
        </w:rPr>
        <w:t>단위 : 비율</w:t>
      </w:r>
    </w:p>
    <w:p w:rsidR="00820A32" w:rsidRDefault="00820A32" w:rsidP="00820A32">
      <w:r>
        <w:rPr>
          <w:rFonts w:hint="eastAsia"/>
        </w:rPr>
        <w:t xml:space="preserve">Read : double[2] </w:t>
      </w:r>
      <w:r>
        <w:t>–</w:t>
      </w:r>
      <w:r>
        <w:rPr>
          <w:rFonts w:hint="eastAsia"/>
        </w:rPr>
        <w:t xml:space="preserve">  double[0] = current</w:t>
      </w:r>
    </w:p>
    <w:p w:rsidR="00820A32" w:rsidRDefault="00820A32" w:rsidP="00820A32">
      <w:r>
        <w:rPr>
          <w:rFonts w:hint="eastAsia"/>
        </w:rPr>
        <w:tab/>
      </w:r>
      <w:r>
        <w:rPr>
          <w:rFonts w:hint="eastAsia"/>
        </w:rPr>
        <w:tab/>
        <w:t xml:space="preserve">  double[1] = voltage</w:t>
      </w:r>
    </w:p>
    <w:p w:rsidR="00822CA6" w:rsidRPr="00822CA6" w:rsidRDefault="00822CA6" w:rsidP="00940C28"/>
    <w:p w:rsidR="00822CA6" w:rsidRDefault="00822CA6" w:rsidP="00940C28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Eghv</w:t>
      </w:r>
    </w:p>
    <w:p w:rsidR="00822CA6" w:rsidRDefault="00E058CA" w:rsidP="00940C28">
      <w:r>
        <w:rPr>
          <w:rFonts w:hint="eastAsia"/>
        </w:rPr>
        <w:t>읽기 전용</w:t>
      </w:r>
    </w:p>
    <w:p w:rsidR="00E058CA" w:rsidRDefault="00E058CA" w:rsidP="00940C28">
      <w:r>
        <w:rPr>
          <w:rFonts w:hint="eastAsia"/>
        </w:rPr>
        <w:t>Electoron Gun의 출력 전압을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t>DefaultMax : 1.0</w:t>
      </w:r>
    </w:p>
    <w:p w:rsidR="00820A32" w:rsidRDefault="00820A32" w:rsidP="001A1FE5">
      <w:r>
        <w:rPr>
          <w:rFonts w:hint="eastAsia"/>
        </w:rPr>
        <w:t>Precision : 약 0.004</w:t>
      </w:r>
    </w:p>
    <w:p w:rsidR="00E058CA" w:rsidRDefault="00E058CA" w:rsidP="00940C28">
      <w:r>
        <w:rPr>
          <w:rFonts w:hint="eastAsia"/>
        </w:rPr>
        <w:t>단위 : 비율</w:t>
      </w:r>
    </w:p>
    <w:p w:rsidR="00E058CA" w:rsidRDefault="00820A32" w:rsidP="00940C28">
      <w:r>
        <w:rPr>
          <w:rFonts w:hint="eastAsia"/>
        </w:rPr>
        <w:t xml:space="preserve">Read : double[2] </w:t>
      </w:r>
      <w:r>
        <w:t>–</w:t>
      </w:r>
      <w:r>
        <w:rPr>
          <w:rFonts w:hint="eastAsia"/>
        </w:rPr>
        <w:t xml:space="preserve">  double[0] = current</w:t>
      </w:r>
    </w:p>
    <w:p w:rsidR="00820A32" w:rsidRDefault="00820A32" w:rsidP="00940C28">
      <w:r>
        <w:rPr>
          <w:rFonts w:hint="eastAsia"/>
        </w:rPr>
        <w:tab/>
      </w:r>
      <w:r>
        <w:rPr>
          <w:rFonts w:hint="eastAsia"/>
        </w:rPr>
        <w:tab/>
        <w:t xml:space="preserve">  double[1] = voltage</w:t>
      </w:r>
    </w:p>
    <w:p w:rsidR="00820A32" w:rsidRPr="00822CA6" w:rsidRDefault="00820A32" w:rsidP="00940C28"/>
    <w:p w:rsidR="00822CA6" w:rsidRDefault="00822CA6" w:rsidP="00940C28">
      <w:pPr>
        <w:pStyle w:val="4"/>
      </w:pPr>
      <w:r>
        <w:t>IControlValueInt</w:t>
      </w:r>
      <w:r w:rsidR="00547B83">
        <w:t xml:space="preserve"> </w:t>
      </w:r>
      <w:r w:rsidRPr="00547B83">
        <w:rPr>
          <w:b/>
        </w:rPr>
        <w:t>FeedbackMode</w:t>
      </w:r>
    </w:p>
    <w:p w:rsidR="00822CA6" w:rsidRDefault="00E058CA" w:rsidP="00940C28">
      <w:r>
        <w:rPr>
          <w:rFonts w:hint="eastAsia"/>
        </w:rPr>
        <w:t>읽기 전용</w:t>
      </w:r>
    </w:p>
    <w:p w:rsidR="00E058CA" w:rsidRDefault="00E058CA" w:rsidP="00940C28">
      <w:r>
        <w:rPr>
          <w:rFonts w:hint="eastAsia"/>
        </w:rPr>
        <w:t>Scan Coil에 흐르는 전류에 대한 feedback을 받을 때 사용하는 모드를 결정 한다.</w:t>
      </w:r>
    </w:p>
    <w:p w:rsidR="00E058CA" w:rsidRDefault="00E058CA" w:rsidP="00940C28">
      <w:r>
        <w:rPr>
          <w:rFonts w:hint="eastAsia"/>
        </w:rPr>
        <w:t>0은 고배율 모드용(Scan Coil 출력이 약 0.1% 이하 일 때)이며, 1이면 저배율 모드용 이다.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t>DefaultMax : 1</w:t>
      </w:r>
    </w:p>
    <w:p w:rsidR="00E058CA" w:rsidRDefault="00E058CA" w:rsidP="00940C28">
      <w:r>
        <w:rPr>
          <w:rFonts w:hint="eastAsia"/>
        </w:rPr>
        <w:t>단위 : 없음.</w:t>
      </w:r>
    </w:p>
    <w:p w:rsidR="00822CA6" w:rsidRPr="00822CA6" w:rsidRDefault="00822CA6" w:rsidP="00940C28"/>
    <w:p w:rsidR="00822CA6" w:rsidRDefault="00822CA6" w:rsidP="00940C28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Grid</w:t>
      </w:r>
    </w:p>
    <w:p w:rsidR="00822CA6" w:rsidRDefault="00E058CA" w:rsidP="00940C28">
      <w:r>
        <w:rPr>
          <w:rFonts w:hint="eastAsia"/>
        </w:rPr>
        <w:t>읽기 전용</w:t>
      </w:r>
    </w:p>
    <w:p w:rsidR="00E058CA" w:rsidRDefault="00E058CA" w:rsidP="00940C28">
      <w:r>
        <w:rPr>
          <w:rFonts w:hint="eastAsia"/>
        </w:rPr>
        <w:t>Grid의 출력 전압을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t>DefaultMax : 1.0</w:t>
      </w:r>
    </w:p>
    <w:p w:rsidR="00820A32" w:rsidRDefault="00820A32" w:rsidP="00820A32">
      <w:r>
        <w:rPr>
          <w:rFonts w:hint="eastAsia"/>
        </w:rPr>
        <w:t>Precision : 약 0.004</w:t>
      </w:r>
    </w:p>
    <w:p w:rsidR="00E058CA" w:rsidRDefault="00E058CA" w:rsidP="00940C28">
      <w:r>
        <w:rPr>
          <w:rFonts w:hint="eastAsia"/>
        </w:rPr>
        <w:t>단위 : 비율</w:t>
      </w:r>
    </w:p>
    <w:p w:rsidR="00820A32" w:rsidRDefault="00820A32" w:rsidP="00820A32">
      <w:r>
        <w:rPr>
          <w:rFonts w:hint="eastAsia"/>
        </w:rPr>
        <w:t xml:space="preserve">Read : double[2] </w:t>
      </w:r>
      <w:r>
        <w:t>–</w:t>
      </w:r>
      <w:r>
        <w:rPr>
          <w:rFonts w:hint="eastAsia"/>
        </w:rPr>
        <w:t xml:space="preserve">  double[0] = current</w:t>
      </w:r>
    </w:p>
    <w:p w:rsidR="00820A32" w:rsidRDefault="00820A32" w:rsidP="00820A32">
      <w:r>
        <w:rPr>
          <w:rFonts w:hint="eastAsia"/>
        </w:rPr>
        <w:tab/>
      </w:r>
      <w:r>
        <w:rPr>
          <w:rFonts w:hint="eastAsia"/>
        </w:rPr>
        <w:tab/>
        <w:t xml:space="preserve">  double[1] = voltage</w:t>
      </w:r>
    </w:p>
    <w:p w:rsidR="00E058CA" w:rsidRPr="00822CA6" w:rsidRDefault="00E058CA" w:rsidP="00940C28"/>
    <w:p w:rsidR="00822CA6" w:rsidRDefault="00822CA6" w:rsidP="00940C28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GunAlignX</w:t>
      </w:r>
    </w:p>
    <w:p w:rsidR="00822CA6" w:rsidRDefault="00E058CA" w:rsidP="00940C28">
      <w:r>
        <w:rPr>
          <w:rFonts w:hint="eastAsia"/>
        </w:rPr>
        <w:t>읽기 전용</w:t>
      </w:r>
    </w:p>
    <w:p w:rsidR="00E058CA" w:rsidRDefault="00E058CA" w:rsidP="00940C28">
      <w:r>
        <w:rPr>
          <w:rFonts w:hint="eastAsia"/>
        </w:rPr>
        <w:t>Gun Aling X Coil에 흐르를 전류의 비율을 설정 한다.</w:t>
      </w:r>
    </w:p>
    <w:p w:rsidR="001A1FE5" w:rsidRDefault="001A1FE5" w:rsidP="001A1FE5">
      <w:r>
        <w:rPr>
          <w:rFonts w:hint="eastAsia"/>
        </w:rPr>
        <w:t>DefaultMin : -1.0</w:t>
      </w:r>
    </w:p>
    <w:p w:rsidR="001A1FE5" w:rsidRDefault="001A1FE5" w:rsidP="001A1FE5">
      <w:r>
        <w:rPr>
          <w:rFonts w:hint="eastAsia"/>
        </w:rPr>
        <w:t>DefaultMax : 1.0</w:t>
      </w:r>
    </w:p>
    <w:p w:rsidR="00730307" w:rsidRDefault="00730307" w:rsidP="00730307">
      <w:r>
        <w:rPr>
          <w:rFonts w:hint="eastAsia"/>
        </w:rPr>
        <w:lastRenderedPageBreak/>
        <w:t>Precision : 0.00025</w:t>
      </w:r>
    </w:p>
    <w:p w:rsidR="00E058CA" w:rsidRDefault="00E058CA" w:rsidP="00940C28">
      <w:r>
        <w:rPr>
          <w:rFonts w:hint="eastAsia"/>
        </w:rPr>
        <w:t>단위 : 비율</w:t>
      </w:r>
    </w:p>
    <w:p w:rsidR="00822CA6" w:rsidRPr="00822CA6" w:rsidRDefault="00822CA6" w:rsidP="00940C28"/>
    <w:p w:rsidR="00822CA6" w:rsidRDefault="00822CA6" w:rsidP="00940C28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GunAlignY</w:t>
      </w:r>
    </w:p>
    <w:p w:rsidR="00E058CA" w:rsidRDefault="00E058CA" w:rsidP="00E058CA">
      <w:r>
        <w:rPr>
          <w:rFonts w:hint="eastAsia"/>
        </w:rPr>
        <w:t>읽기 전용</w:t>
      </w:r>
    </w:p>
    <w:p w:rsidR="00E058CA" w:rsidRDefault="00E058CA" w:rsidP="00E058CA">
      <w:r>
        <w:rPr>
          <w:rFonts w:hint="eastAsia"/>
        </w:rPr>
        <w:t>Gun Aling Y Coil에 흐르를 전류의 비율을 설정 한다.</w:t>
      </w:r>
    </w:p>
    <w:p w:rsidR="001A1FE5" w:rsidRDefault="001A1FE5" w:rsidP="001A1FE5">
      <w:r>
        <w:rPr>
          <w:rFonts w:hint="eastAsia"/>
        </w:rPr>
        <w:t>DefaultMin : -1.0</w:t>
      </w:r>
    </w:p>
    <w:p w:rsidR="001A1FE5" w:rsidRDefault="001A1FE5" w:rsidP="001A1FE5">
      <w:r>
        <w:rPr>
          <w:rFonts w:hint="eastAsia"/>
        </w:rPr>
        <w:t>DefaultMax : 1.0</w:t>
      </w:r>
    </w:p>
    <w:p w:rsidR="00730307" w:rsidRDefault="00730307" w:rsidP="00730307">
      <w:r>
        <w:rPr>
          <w:rFonts w:hint="eastAsia"/>
        </w:rPr>
        <w:t>Precision : 0.00025</w:t>
      </w:r>
    </w:p>
    <w:p w:rsidR="00E058CA" w:rsidRDefault="00E058CA" w:rsidP="00E058CA">
      <w:r>
        <w:rPr>
          <w:rFonts w:hint="eastAsia"/>
        </w:rPr>
        <w:t>단위 : 비율</w:t>
      </w:r>
    </w:p>
    <w:p w:rsidR="00822CA6" w:rsidRDefault="00822CA6" w:rsidP="00940C28"/>
    <w:p w:rsidR="00344FAE" w:rsidRDefault="00344FAE" w:rsidP="00344FAE">
      <w:pPr>
        <w:pStyle w:val="4"/>
      </w:pPr>
      <w:r>
        <w:rPr>
          <w:rFonts w:hint="eastAsia"/>
        </w:rPr>
        <w:t>string</w:t>
      </w:r>
      <w:r>
        <w:t xml:space="preserve"> </w:t>
      </w:r>
      <w:r w:rsidRPr="00FC3913">
        <w:rPr>
          <w:b/>
        </w:rPr>
        <w:t>HVtext</w:t>
      </w:r>
    </w:p>
    <w:p w:rsidR="00344FAE" w:rsidRDefault="00344FAE" w:rsidP="00344FAE">
      <w:r>
        <w:rPr>
          <w:rFonts w:hint="eastAsia"/>
        </w:rPr>
        <w:t>읽고 쓸수 있음.</w:t>
      </w:r>
    </w:p>
    <w:p w:rsidR="00344FAE" w:rsidRDefault="00344FAE" w:rsidP="00344FAE">
      <w:r>
        <w:rPr>
          <w:rFonts w:hint="eastAsia"/>
        </w:rPr>
        <w:t>HV 설정에 대한 표시 Text이다.</w:t>
      </w:r>
    </w:p>
    <w:p w:rsidR="00344FAE" w:rsidRPr="00822CA6" w:rsidRDefault="00344FAE" w:rsidP="00344FAE"/>
    <w:p w:rsidR="00344FAE" w:rsidRDefault="00344FAE" w:rsidP="00344FAE">
      <w:pPr>
        <w:pStyle w:val="4"/>
      </w:pPr>
      <w:r>
        <w:t xml:space="preserve">bool </w:t>
      </w:r>
      <w:r w:rsidRPr="00547B83">
        <w:rPr>
          <w:b/>
        </w:rPr>
        <w:t>Initialized</w:t>
      </w:r>
    </w:p>
    <w:p w:rsidR="00344FAE" w:rsidRDefault="00344FAE" w:rsidP="00344FAE">
      <w:r>
        <w:rPr>
          <w:rFonts w:hint="eastAsia"/>
        </w:rPr>
        <w:t>읽기 전용</w:t>
      </w:r>
    </w:p>
    <w:p w:rsidR="00344FAE" w:rsidRDefault="00344FAE" w:rsidP="00344FAE">
      <w:r>
        <w:rPr>
          <w:rFonts w:hint="eastAsia"/>
        </w:rPr>
        <w:t>객체가 초기화 되었는지를 나타낸다.</w:t>
      </w:r>
    </w:p>
    <w:p w:rsidR="00344FAE" w:rsidRDefault="00344FAE" w:rsidP="00344FAE">
      <w:r>
        <w:rPr>
          <w:rFonts w:hint="eastAsia"/>
        </w:rPr>
        <w:t>객체가 초기화 되기 전에는 사용 할 수 없다.</w:t>
      </w:r>
    </w:p>
    <w:p w:rsidR="00344FAE" w:rsidRDefault="00344FAE" w:rsidP="00344FAE"/>
    <w:p w:rsidR="00822CA6" w:rsidRDefault="00822CA6" w:rsidP="00940C28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LensCondenser1</w:t>
      </w:r>
    </w:p>
    <w:p w:rsidR="00E058CA" w:rsidRDefault="00E058CA" w:rsidP="00E058CA">
      <w:r>
        <w:rPr>
          <w:rFonts w:hint="eastAsia"/>
        </w:rPr>
        <w:t>읽기 전용</w:t>
      </w:r>
    </w:p>
    <w:p w:rsidR="00E058CA" w:rsidRDefault="00E058CA" w:rsidP="00E058CA">
      <w:r>
        <w:rPr>
          <w:rFonts w:hint="eastAsia"/>
        </w:rPr>
        <w:t>First Condenser Lens의 출력을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t>DefaultMax : 1.0</w:t>
      </w:r>
    </w:p>
    <w:p w:rsidR="00344FAE" w:rsidRPr="00344FAE" w:rsidRDefault="00344FAE" w:rsidP="001A1FE5">
      <w:r>
        <w:rPr>
          <w:rFonts w:hint="eastAsia"/>
        </w:rPr>
        <w:t>Precision : 약 0.004</w:t>
      </w:r>
    </w:p>
    <w:p w:rsidR="00E058CA" w:rsidRDefault="00E058CA" w:rsidP="00E058CA">
      <w:r>
        <w:rPr>
          <w:rFonts w:hint="eastAsia"/>
        </w:rPr>
        <w:t>단위 : 비율</w:t>
      </w:r>
    </w:p>
    <w:p w:rsidR="00822CA6" w:rsidRPr="00822CA6" w:rsidRDefault="00822CA6" w:rsidP="00940C28"/>
    <w:p w:rsidR="00822CA6" w:rsidRDefault="00822CA6" w:rsidP="00FC3913">
      <w:pPr>
        <w:pStyle w:val="4"/>
      </w:pPr>
      <w:r>
        <w:t>IControlValueInt</w:t>
      </w:r>
      <w:r w:rsidR="00547B83">
        <w:t xml:space="preserve"> </w:t>
      </w:r>
      <w:r w:rsidRPr="00FC3913">
        <w:rPr>
          <w:b/>
        </w:rPr>
        <w:t>LensCondenser1Direction</w:t>
      </w:r>
    </w:p>
    <w:p w:rsidR="00E058CA" w:rsidRDefault="00E058CA" w:rsidP="00E058CA">
      <w:r>
        <w:rPr>
          <w:rFonts w:hint="eastAsia"/>
        </w:rPr>
        <w:t>읽기 전용</w:t>
      </w:r>
    </w:p>
    <w:p w:rsidR="00E058CA" w:rsidRDefault="00E058CA" w:rsidP="00E058CA">
      <w:r>
        <w:rPr>
          <w:rFonts w:hint="eastAsia"/>
        </w:rPr>
        <w:t>First Condenser Lens의 출력 방향을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t>DefaultMax : 1</w:t>
      </w:r>
    </w:p>
    <w:p w:rsidR="00E058CA" w:rsidRDefault="00E058CA" w:rsidP="00E058CA">
      <w:r>
        <w:rPr>
          <w:rFonts w:hint="eastAsia"/>
        </w:rPr>
        <w:t>단위 : 없음</w:t>
      </w:r>
    </w:p>
    <w:p w:rsidR="00822CA6" w:rsidRPr="00822CA6" w:rsidRDefault="00822CA6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LensCondenser2</w:t>
      </w:r>
    </w:p>
    <w:p w:rsidR="00E058CA" w:rsidRDefault="00E058CA" w:rsidP="00E058CA">
      <w:r>
        <w:rPr>
          <w:rFonts w:hint="eastAsia"/>
        </w:rPr>
        <w:t>읽기 전용</w:t>
      </w:r>
    </w:p>
    <w:p w:rsidR="00E058CA" w:rsidRDefault="00E058CA" w:rsidP="00E058CA">
      <w:r>
        <w:rPr>
          <w:rFonts w:hint="eastAsia"/>
        </w:rPr>
        <w:t>Second Condenser Lens의 출력을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lastRenderedPageBreak/>
        <w:t>DefaultMax : 1.0</w:t>
      </w:r>
    </w:p>
    <w:p w:rsidR="00344FAE" w:rsidRPr="00344FAE" w:rsidRDefault="00344FAE" w:rsidP="00344FAE">
      <w:r>
        <w:rPr>
          <w:rFonts w:hint="eastAsia"/>
        </w:rPr>
        <w:t>Precision : 약 0.004</w:t>
      </w:r>
    </w:p>
    <w:p w:rsidR="00E058CA" w:rsidRDefault="00E058CA" w:rsidP="00E058CA">
      <w:r>
        <w:rPr>
          <w:rFonts w:hint="eastAsia"/>
        </w:rPr>
        <w:t>단위 : 비율</w:t>
      </w:r>
    </w:p>
    <w:p w:rsidR="00822CA6" w:rsidRPr="00822CA6" w:rsidRDefault="00822CA6" w:rsidP="00940C28"/>
    <w:p w:rsidR="00822CA6" w:rsidRDefault="00822CA6" w:rsidP="00FC3913">
      <w:pPr>
        <w:pStyle w:val="4"/>
      </w:pPr>
      <w:r>
        <w:t>IControlValueInt</w:t>
      </w:r>
      <w:r w:rsidR="00547B83">
        <w:t xml:space="preserve"> </w:t>
      </w:r>
      <w:r w:rsidRPr="00FC3913">
        <w:rPr>
          <w:b/>
        </w:rPr>
        <w:t>LensCondenser2Direction</w:t>
      </w:r>
    </w:p>
    <w:p w:rsidR="00E058CA" w:rsidRDefault="00E058CA" w:rsidP="00E058CA">
      <w:r>
        <w:rPr>
          <w:rFonts w:hint="eastAsia"/>
        </w:rPr>
        <w:t>읽기 전용</w:t>
      </w:r>
    </w:p>
    <w:p w:rsidR="00E058CA" w:rsidRDefault="00E058CA" w:rsidP="00E058CA">
      <w:r>
        <w:rPr>
          <w:rFonts w:hint="eastAsia"/>
        </w:rPr>
        <w:t>Seconde Condenser Lens의 출력 방향을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t>DefaultMax : 1</w:t>
      </w:r>
    </w:p>
    <w:p w:rsidR="00E058CA" w:rsidRDefault="00E058CA" w:rsidP="00E058CA">
      <w:r>
        <w:rPr>
          <w:rFonts w:hint="eastAsia"/>
        </w:rPr>
        <w:t>단위 : 없음</w:t>
      </w:r>
    </w:p>
    <w:p w:rsidR="00822CA6" w:rsidRPr="00822CA6" w:rsidRDefault="00822CA6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LensObject1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Object Lens의 출력을 coarse 하게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t>DefaultMax : 1.0</w:t>
      </w:r>
    </w:p>
    <w:p w:rsidR="00344FAE" w:rsidRPr="00344FAE" w:rsidRDefault="00344FAE" w:rsidP="00344FAE">
      <w:r>
        <w:rPr>
          <w:rFonts w:hint="eastAsia"/>
        </w:rPr>
        <w:t>Precision : 약 0.00025</w:t>
      </w:r>
    </w:p>
    <w:p w:rsidR="007E1F6F" w:rsidRDefault="007E1F6F" w:rsidP="007E1F6F">
      <w:r>
        <w:rPr>
          <w:rFonts w:hint="eastAsia"/>
        </w:rPr>
        <w:t>단위 : 비율</w:t>
      </w:r>
    </w:p>
    <w:p w:rsidR="00822CA6" w:rsidRPr="00822CA6" w:rsidRDefault="00822CA6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LensObject2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Object Lens의 출력을 fine 하게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t>DefaultMax : 1.0</w:t>
      </w:r>
    </w:p>
    <w:p w:rsidR="00344FAE" w:rsidRPr="00344FAE" w:rsidRDefault="00344FAE" w:rsidP="00344FAE">
      <w:r>
        <w:rPr>
          <w:rFonts w:hint="eastAsia"/>
        </w:rPr>
        <w:t>Precision : 약 0.00025</w:t>
      </w:r>
    </w:p>
    <w:p w:rsidR="007E1F6F" w:rsidRDefault="007E1F6F" w:rsidP="007E1F6F">
      <w:r>
        <w:rPr>
          <w:rFonts w:hint="eastAsia"/>
        </w:rPr>
        <w:t>단위 : 비율</w:t>
      </w:r>
    </w:p>
    <w:p w:rsidR="00822CA6" w:rsidRPr="00822CA6" w:rsidRDefault="00822CA6" w:rsidP="00940C28"/>
    <w:p w:rsidR="00822CA6" w:rsidRDefault="00822CA6" w:rsidP="00FC3913">
      <w:pPr>
        <w:pStyle w:val="4"/>
      </w:pPr>
      <w:r>
        <w:t>IControlValueInt</w:t>
      </w:r>
      <w:r w:rsidR="00547B83">
        <w:t xml:space="preserve"> </w:t>
      </w:r>
      <w:r w:rsidRPr="00FC3913">
        <w:rPr>
          <w:b/>
        </w:rPr>
        <w:t>LensObjectDirection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Object Lens의 출력 방향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t>DefaultMax : 1</w:t>
      </w:r>
    </w:p>
    <w:p w:rsidR="007E1F6F" w:rsidRDefault="007E1F6F" w:rsidP="007E1F6F">
      <w:r>
        <w:rPr>
          <w:rFonts w:hint="eastAsia"/>
        </w:rPr>
        <w:t>단위 : 없음</w:t>
      </w:r>
    </w:p>
    <w:p w:rsidR="00822CA6" w:rsidRDefault="00822CA6" w:rsidP="00940C28"/>
    <w:p w:rsidR="00E06839" w:rsidRDefault="00E06839" w:rsidP="00E06839">
      <w:pPr>
        <w:pStyle w:val="4"/>
      </w:pPr>
      <w:del w:id="248" w:author="Loen" w:date="2009-03-11T14:47:00Z">
        <w:r w:rsidDel="006151FE">
          <w:delText>IControlValue</w:delText>
        </w:r>
        <w:r w:rsidDel="006151FE">
          <w:rPr>
            <w:rFonts w:hint="eastAsia"/>
          </w:rPr>
          <w:delText>Int</w:delText>
        </w:r>
        <w:r w:rsidDel="006151FE">
          <w:delText xml:space="preserve"> </w:delText>
        </w:r>
      </w:del>
      <w:ins w:id="249" w:author="Loen" w:date="2009-03-11T14:47:00Z">
        <w:r w:rsidR="006151FE">
          <w:rPr>
            <w:rFonts w:hint="eastAsia"/>
          </w:rPr>
          <w:t>IControlTable</w:t>
        </w:r>
        <w:r w:rsidR="006151FE">
          <w:t xml:space="preserve"> </w:t>
        </w:r>
      </w:ins>
      <w:r w:rsidRPr="00547B83">
        <w:rPr>
          <w:b/>
        </w:rPr>
        <w:t>Magnification</w:t>
      </w:r>
    </w:p>
    <w:p w:rsidR="00E06839" w:rsidRDefault="00E06839" w:rsidP="00E06839">
      <w:r>
        <w:rPr>
          <w:rFonts w:hint="eastAsia"/>
        </w:rPr>
        <w:t>읽기 전용</w:t>
      </w:r>
    </w:p>
    <w:p w:rsidR="00E06839" w:rsidRDefault="00E06839" w:rsidP="00E06839">
      <w:r>
        <w:rPr>
          <w:rFonts w:hint="eastAsia"/>
        </w:rPr>
        <w:t>배율을 설정 한다. 이 값을 변경하면 MagnificationX, MagnificaionY, FeedbackMode가 설정값에 따라 변경된다.</w:t>
      </w:r>
    </w:p>
    <w:p w:rsidR="00E06839" w:rsidDel="006151FE" w:rsidRDefault="00E06839" w:rsidP="00E06839">
      <w:pPr>
        <w:rPr>
          <w:del w:id="250" w:author="Loen" w:date="2009-03-11T14:48:00Z"/>
        </w:rPr>
      </w:pPr>
      <w:del w:id="251" w:author="Loen" w:date="2009-03-11T14:48:00Z">
        <w:r w:rsidDel="006151FE">
          <w:rPr>
            <w:rFonts w:hint="eastAsia"/>
          </w:rPr>
          <w:delText>값을 설정시 반듯이 설정에 존재하는 배율로 해야 한다. 설정에 존재하는 배율을 알 수 없는 경</w:delText>
        </w:r>
        <w:r w:rsidDel="006151FE">
          <w:rPr>
            <w:rFonts w:hint="eastAsia"/>
          </w:rPr>
          <w:lastRenderedPageBreak/>
          <w:delText xml:space="preserve">우, </w:delText>
        </w:r>
        <w:r w:rsidRPr="00E06839" w:rsidDel="006151FE">
          <w:delText>MagnificationTableGet</w:delText>
        </w:r>
        <w:r w:rsidDel="006151FE">
          <w:rPr>
            <w:rFonts w:hint="eastAsia"/>
          </w:rPr>
          <w:delText xml:space="preserve"> Method를 이용하여 확인한다.</w:delText>
        </w:r>
      </w:del>
    </w:p>
    <w:p w:rsidR="00E06839" w:rsidDel="006151FE" w:rsidRDefault="00E06839" w:rsidP="00E06839">
      <w:pPr>
        <w:rPr>
          <w:del w:id="252" w:author="Loen" w:date="2009-03-11T14:48:00Z"/>
        </w:rPr>
      </w:pPr>
      <w:del w:id="253" w:author="Loen" w:date="2009-03-11T14:48:00Z">
        <w:r w:rsidDel="006151FE">
          <w:rPr>
            <w:rFonts w:hint="eastAsia"/>
          </w:rPr>
          <w:delText>DefaultMin : 0</w:delText>
        </w:r>
      </w:del>
    </w:p>
    <w:p w:rsidR="00E06839" w:rsidDel="006151FE" w:rsidRDefault="00E06839" w:rsidP="00E06839">
      <w:pPr>
        <w:rPr>
          <w:del w:id="254" w:author="Loen" w:date="2009-03-11T14:48:00Z"/>
        </w:rPr>
      </w:pPr>
      <w:del w:id="255" w:author="Loen" w:date="2009-03-11T14:48:00Z">
        <w:r w:rsidDel="006151FE">
          <w:rPr>
            <w:rFonts w:hint="eastAsia"/>
          </w:rPr>
          <w:delText>DefaultMax : 1000000</w:delText>
        </w:r>
      </w:del>
    </w:p>
    <w:p w:rsidR="00E06839" w:rsidDel="006151FE" w:rsidRDefault="00E06839" w:rsidP="00E06839">
      <w:pPr>
        <w:rPr>
          <w:del w:id="256" w:author="Loen" w:date="2009-03-11T14:48:00Z"/>
        </w:rPr>
      </w:pPr>
      <w:del w:id="257" w:author="Loen" w:date="2009-03-11T14:48:00Z">
        <w:r w:rsidDel="006151FE">
          <w:rPr>
            <w:rFonts w:hint="eastAsia"/>
          </w:rPr>
          <w:delText>Precision : 1</w:delText>
        </w:r>
      </w:del>
    </w:p>
    <w:p w:rsidR="00E06839" w:rsidDel="00480A86" w:rsidRDefault="00E06839" w:rsidP="00E06839">
      <w:pPr>
        <w:rPr>
          <w:del w:id="258" w:author="Loen" w:date="2009-03-11T14:48:00Z"/>
        </w:rPr>
      </w:pPr>
      <w:del w:id="259" w:author="Loen" w:date="2009-03-11T14:48:00Z">
        <w:r w:rsidDel="006151FE">
          <w:rPr>
            <w:rFonts w:hint="eastAsia"/>
          </w:rPr>
          <w:delText>단위 : 배율 정수.</w:delText>
        </w:r>
      </w:del>
    </w:p>
    <w:p w:rsidR="00480A86" w:rsidRDefault="00480A86" w:rsidP="00E06839">
      <w:pPr>
        <w:rPr>
          <w:ins w:id="260" w:author="Loen" w:date="2009-03-11T15:02:00Z"/>
        </w:rPr>
      </w:pPr>
      <w:ins w:id="261" w:author="Loen" w:date="2009-03-11T15:01:00Z">
        <w:r>
          <w:rPr>
            <w:rFonts w:hint="eastAsia"/>
          </w:rPr>
          <w:t>TableAppend(ob</w:t>
        </w:r>
      </w:ins>
      <w:ins w:id="262" w:author="Loen" w:date="2009-03-11T15:02:00Z">
        <w:r>
          <w:rPr>
            <w:rFonts w:hint="eastAsia"/>
          </w:rPr>
          <w:t>ject[] values)의 형태</w:t>
        </w:r>
      </w:ins>
    </w:p>
    <w:p w:rsidR="00480A86" w:rsidRDefault="00480A86" w:rsidP="00E06839">
      <w:pPr>
        <w:rPr>
          <w:ins w:id="263" w:author="Loen" w:date="2009-03-11T15:02:00Z"/>
        </w:rPr>
      </w:pPr>
      <w:ins w:id="264" w:author="Loen" w:date="2009-03-11T15:02:00Z">
        <w:r>
          <w:rPr>
            <w:rFonts w:hint="eastAsia"/>
          </w:rPr>
          <w:tab/>
          <w:t xml:space="preserve">values[0] </w:t>
        </w:r>
        <w:r>
          <w:t>–</w:t>
        </w:r>
        <w:r>
          <w:rPr>
            <w:rFonts w:hint="eastAsia"/>
          </w:rPr>
          <w:t xml:space="preserve"> int. 배율</w:t>
        </w:r>
      </w:ins>
    </w:p>
    <w:p w:rsidR="00480A86" w:rsidRDefault="00480A86" w:rsidP="00E06839">
      <w:pPr>
        <w:rPr>
          <w:ins w:id="265" w:author="Loen" w:date="2009-03-11T15:02:00Z"/>
        </w:rPr>
      </w:pPr>
      <w:ins w:id="266" w:author="Loen" w:date="2009-03-11T15:02:00Z">
        <w:r>
          <w:rPr>
            <w:rFonts w:hint="eastAsia"/>
          </w:rPr>
          <w:tab/>
          <w:t xml:space="preserve">values[1] </w:t>
        </w:r>
        <w:r>
          <w:t>–</w:t>
        </w:r>
        <w:r>
          <w:rPr>
            <w:rFonts w:hint="eastAsia"/>
          </w:rPr>
          <w:t xml:space="preserve"> double. MagnificationX의 값.</w:t>
        </w:r>
      </w:ins>
    </w:p>
    <w:p w:rsidR="00480A86" w:rsidRDefault="00480A86" w:rsidP="00E06839">
      <w:pPr>
        <w:rPr>
          <w:ins w:id="267" w:author="Loen" w:date="2009-03-11T15:03:00Z"/>
        </w:rPr>
      </w:pPr>
      <w:ins w:id="268" w:author="Loen" w:date="2009-03-11T15:02:00Z">
        <w:r>
          <w:rPr>
            <w:rFonts w:hint="eastAsia"/>
          </w:rPr>
          <w:tab/>
          <w:t xml:space="preserve">values[2] </w:t>
        </w:r>
        <w:r>
          <w:t>–</w:t>
        </w:r>
        <w:r>
          <w:rPr>
            <w:rFonts w:hint="eastAsia"/>
          </w:rPr>
          <w:t xml:space="preserve"> double. Ma</w:t>
        </w:r>
      </w:ins>
      <w:ins w:id="269" w:author="Loen" w:date="2009-03-11T15:03:00Z">
        <w:r>
          <w:rPr>
            <w:rFonts w:hint="eastAsia"/>
          </w:rPr>
          <w:t>gnificationY의 값.</w:t>
        </w:r>
      </w:ins>
    </w:p>
    <w:p w:rsidR="00480A86" w:rsidRDefault="00480A86" w:rsidP="00E06839">
      <w:pPr>
        <w:rPr>
          <w:ins w:id="270" w:author="Loen" w:date="2009-03-11T15:01:00Z"/>
        </w:rPr>
      </w:pPr>
      <w:ins w:id="271" w:author="Loen" w:date="2009-03-11T15:03:00Z">
        <w:r>
          <w:rPr>
            <w:rFonts w:hint="eastAsia"/>
          </w:rPr>
          <w:tab/>
          <w:t xml:space="preserve">values[3] </w:t>
        </w:r>
        <w:r>
          <w:t>–</w:t>
        </w:r>
        <w:r>
          <w:rPr>
            <w:rFonts w:hint="eastAsia"/>
          </w:rPr>
          <w:t xml:space="preserve"> int. FeedbackMode의 값.</w:t>
        </w:r>
      </w:ins>
    </w:p>
    <w:p w:rsidR="00E06839" w:rsidRDefault="006151FE" w:rsidP="00940C28">
      <w:pPr>
        <w:rPr>
          <w:ins w:id="272" w:author="Loen" w:date="2009-03-11T14:48:00Z"/>
        </w:rPr>
      </w:pPr>
      <w:ins w:id="273" w:author="Loen" w:date="2009-03-11T14:48:00Z">
        <w:r>
          <w:rPr>
            <w:rFonts w:hint="eastAsia"/>
          </w:rPr>
          <w:t>SetStyle(</w:t>
        </w:r>
        <w:r>
          <w:t>…</w:t>
        </w:r>
        <w:r>
          <w:rPr>
            <w:rFonts w:hint="eastAsia"/>
          </w:rPr>
          <w:t>)의 parameters</w:t>
        </w:r>
      </w:ins>
    </w:p>
    <w:p w:rsidR="006151FE" w:rsidRDefault="006151FE" w:rsidP="00940C28">
      <w:pPr>
        <w:rPr>
          <w:ins w:id="274" w:author="Loen" w:date="2009-03-11T14:50:00Z"/>
        </w:rPr>
      </w:pPr>
      <w:ins w:id="275" w:author="Loen" w:date="2009-03-11T14:50:00Z">
        <w:r>
          <w:rPr>
            <w:rFonts w:hint="eastAsia"/>
          </w:rPr>
          <w:tab/>
          <w:t>Linear magnification mode :</w:t>
        </w:r>
      </w:ins>
      <w:ins w:id="276" w:author="Loen" w:date="2009-03-11T14:52:00Z">
        <w:r>
          <w:rPr>
            <w:rFonts w:hint="eastAsia"/>
          </w:rPr>
          <w:t xml:space="preserve"> 배율의 Calibration 배율의 중간 배율로도 설정 가능하도록 함.</w:t>
        </w:r>
      </w:ins>
      <w:ins w:id="277" w:author="Loen" w:date="2009-03-11T14:53:00Z">
        <w:r>
          <w:rPr>
            <w:rFonts w:hint="eastAsia"/>
          </w:rPr>
          <w:t xml:space="preserve"> SeletedIndex를 </w:t>
        </w:r>
      </w:ins>
      <w:ins w:id="278" w:author="Loen" w:date="2009-03-11T14:54:00Z">
        <w:r>
          <w:rPr>
            <w:rFonts w:hint="eastAsia"/>
          </w:rPr>
          <w:t>이용</w:t>
        </w:r>
        <w:r w:rsidR="00480A86">
          <w:rPr>
            <w:rFonts w:hint="eastAsia"/>
          </w:rPr>
          <w:t>해서 증감을 하면 된다.</w:t>
        </w:r>
      </w:ins>
    </w:p>
    <w:p w:rsidR="006151FE" w:rsidRDefault="006151FE" w:rsidP="00940C28">
      <w:pPr>
        <w:rPr>
          <w:ins w:id="279" w:author="Loen" w:date="2009-03-11T14:50:00Z"/>
        </w:rPr>
      </w:pPr>
      <w:ins w:id="280" w:author="Loen" w:date="2009-03-11T14:50:00Z">
        <w:r>
          <w:rPr>
            <w:rFonts w:hint="eastAsia"/>
          </w:rPr>
          <w:tab/>
        </w:r>
        <w:r>
          <w:rPr>
            <w:rFonts w:hint="eastAsia"/>
          </w:rPr>
          <w:tab/>
          <w:t>index = 0,</w:t>
        </w:r>
      </w:ins>
    </w:p>
    <w:p w:rsidR="006151FE" w:rsidRDefault="006151FE" w:rsidP="00940C28">
      <w:pPr>
        <w:rPr>
          <w:ins w:id="281" w:author="Loen" w:date="2009-03-11T14:51:00Z"/>
        </w:rPr>
      </w:pPr>
      <w:ins w:id="282" w:author="Loen" w:date="2009-03-11T14:50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283" w:author="Loen" w:date="2009-03-11T14:51:00Z">
        <w:r>
          <w:rPr>
            <w:rFonts w:hint="eastAsia"/>
          </w:rPr>
          <w:t xml:space="preserve">value =  0 </w:t>
        </w:r>
        <w:r>
          <w:t>–</w:t>
        </w:r>
        <w:r>
          <w:rPr>
            <w:rFonts w:hint="eastAsia"/>
          </w:rPr>
          <w:t xml:space="preserve"> 사용 안함</w:t>
        </w:r>
      </w:ins>
    </w:p>
    <w:p w:rsidR="006151FE" w:rsidRDefault="006151FE" w:rsidP="00940C28">
      <w:pPr>
        <w:rPr>
          <w:ins w:id="284" w:author="Loen" w:date="2009-03-11T14:51:00Z"/>
        </w:rPr>
      </w:pPr>
      <w:ins w:id="285" w:author="Loen" w:date="2009-03-11T14:51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 xml:space="preserve"> 1 </w:t>
        </w:r>
        <w:r>
          <w:t>–</w:t>
        </w:r>
        <w:r>
          <w:rPr>
            <w:rFonts w:hint="eastAsia"/>
          </w:rPr>
          <w:t xml:space="preserve"> 실제 배율 차의 반씩 증감.</w:t>
        </w:r>
      </w:ins>
    </w:p>
    <w:p w:rsidR="006151FE" w:rsidRDefault="006151FE" w:rsidP="00940C28">
      <w:pPr>
        <w:rPr>
          <w:ins w:id="286" w:author="Loen" w:date="2009-03-11T14:51:00Z"/>
        </w:rPr>
      </w:pPr>
      <w:ins w:id="287" w:author="Loen" w:date="2009-03-11T14:51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 xml:space="preserve"> 2 </w:t>
        </w:r>
        <w:r>
          <w:t>–</w:t>
        </w:r>
        <w:r>
          <w:rPr>
            <w:rFonts w:hint="eastAsia"/>
          </w:rPr>
          <w:t xml:space="preserve"> 실제 배율 차의 1/4씩 증감.</w:t>
        </w:r>
      </w:ins>
    </w:p>
    <w:p w:rsidR="006151FE" w:rsidRDefault="006151FE" w:rsidP="00940C28">
      <w:pPr>
        <w:rPr>
          <w:ins w:id="288" w:author="Loen" w:date="2009-03-11T14:52:00Z"/>
        </w:rPr>
      </w:pPr>
      <w:ins w:id="289" w:author="Loen" w:date="2009-03-11T14:51:00Z">
        <w:r>
          <w:rPr>
            <w:rFonts w:hint="eastAsia"/>
          </w:rPr>
          <w:tab/>
          <w:t>WD releate mode</w:t>
        </w:r>
      </w:ins>
      <w:ins w:id="290" w:author="Loen" w:date="2009-03-11T14:52:00Z">
        <w:r>
          <w:rPr>
            <w:rFonts w:hint="eastAsia"/>
          </w:rPr>
          <w:t xml:space="preserve"> : WD에 따른 배율 보상을 함.</w:t>
        </w:r>
      </w:ins>
      <w:ins w:id="291" w:author="Loen" w:date="2009-03-11T14:53:00Z">
        <w:r>
          <w:rPr>
            <w:rFonts w:hint="eastAsia"/>
          </w:rPr>
          <w:t xml:space="preserve"> 보상 결과는 SelectedItems에 나타난다.</w:t>
        </w:r>
      </w:ins>
    </w:p>
    <w:p w:rsidR="006151FE" w:rsidRDefault="006151FE" w:rsidP="00940C28">
      <w:pPr>
        <w:rPr>
          <w:ins w:id="292" w:author="Loen" w:date="2009-03-11T14:52:00Z"/>
        </w:rPr>
      </w:pPr>
      <w:ins w:id="293" w:author="Loen" w:date="2009-03-11T14:52:00Z">
        <w:r>
          <w:rPr>
            <w:rFonts w:hint="eastAsia"/>
          </w:rPr>
          <w:tab/>
        </w:r>
        <w:r>
          <w:rPr>
            <w:rFonts w:hint="eastAsia"/>
          </w:rPr>
          <w:tab/>
          <w:t>index = 1</w:t>
        </w:r>
      </w:ins>
    </w:p>
    <w:p w:rsidR="006151FE" w:rsidRDefault="006151FE" w:rsidP="00940C28">
      <w:pPr>
        <w:rPr>
          <w:ins w:id="294" w:author="Loen" w:date="2009-03-11T14:52:00Z"/>
        </w:rPr>
      </w:pPr>
      <w:ins w:id="295" w:author="Loen" w:date="2009-03-11T14:52:00Z">
        <w:r>
          <w:rPr>
            <w:rFonts w:hint="eastAsia"/>
          </w:rPr>
          <w:tab/>
        </w:r>
        <w:r>
          <w:rPr>
            <w:rFonts w:hint="eastAsia"/>
          </w:rPr>
          <w:tab/>
          <w:t xml:space="preserve">value = 0 </w:t>
        </w:r>
        <w:r>
          <w:t>–</w:t>
        </w:r>
        <w:r>
          <w:rPr>
            <w:rFonts w:hint="eastAsia"/>
          </w:rPr>
          <w:t xml:space="preserve"> 사용 안함</w:t>
        </w:r>
      </w:ins>
    </w:p>
    <w:p w:rsidR="006151FE" w:rsidRDefault="006151FE" w:rsidP="00940C28">
      <w:pPr>
        <w:rPr>
          <w:ins w:id="296" w:author="Loen" w:date="2009-03-11T14:53:00Z"/>
        </w:rPr>
      </w:pPr>
      <w:ins w:id="297" w:author="Loen" w:date="2009-03-11T14:52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 xml:space="preserve">1 </w:t>
        </w:r>
      </w:ins>
      <w:ins w:id="298" w:author="Loen" w:date="2009-03-11T14:53:00Z">
        <w:r>
          <w:t>–</w:t>
        </w:r>
      </w:ins>
      <w:ins w:id="299" w:author="Loen" w:date="2009-03-11T14:52:00Z">
        <w:r>
          <w:rPr>
            <w:rFonts w:hint="eastAsia"/>
          </w:rPr>
          <w:t xml:space="preserve"> </w:t>
        </w:r>
      </w:ins>
      <w:ins w:id="300" w:author="Loen" w:date="2009-03-11T14:53:00Z">
        <w:r>
          <w:rPr>
            <w:rFonts w:hint="eastAsia"/>
          </w:rPr>
          <w:t xml:space="preserve">배율 보상 함. </w:t>
        </w:r>
      </w:ins>
    </w:p>
    <w:p w:rsidR="006151FE" w:rsidRPr="00822CA6" w:rsidRDefault="006151FE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MagnificationX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Scan Coil X의 출력을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t>DefaultMax : 1.0</w:t>
      </w:r>
    </w:p>
    <w:p w:rsidR="00344FAE" w:rsidRDefault="00344FAE" w:rsidP="00344FAE">
      <w:r>
        <w:rPr>
          <w:rFonts w:hint="eastAsia"/>
        </w:rPr>
        <w:t>Precision : 약 0.000001</w:t>
      </w:r>
    </w:p>
    <w:p w:rsidR="007E1F6F" w:rsidRDefault="007E1F6F" w:rsidP="007E1F6F">
      <w:r>
        <w:rPr>
          <w:rFonts w:hint="eastAsia"/>
        </w:rPr>
        <w:t>단위 : 비율</w:t>
      </w:r>
    </w:p>
    <w:p w:rsidR="00822CA6" w:rsidRPr="00822CA6" w:rsidRDefault="00822CA6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MagnificationY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Scan Coil Y의 출력을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t>DefaultMax : 1.0</w:t>
      </w:r>
    </w:p>
    <w:p w:rsidR="00344FAE" w:rsidRDefault="00344FAE" w:rsidP="00344FAE">
      <w:r>
        <w:rPr>
          <w:rFonts w:hint="eastAsia"/>
        </w:rPr>
        <w:t>Precision : 약 0.000001</w:t>
      </w:r>
    </w:p>
    <w:p w:rsidR="007E1F6F" w:rsidRDefault="007E1F6F" w:rsidP="007E1F6F">
      <w:r>
        <w:rPr>
          <w:rFonts w:hint="eastAsia"/>
        </w:rPr>
        <w:t>단위 : 비율</w:t>
      </w:r>
    </w:p>
    <w:p w:rsidR="00344FAE" w:rsidRDefault="00344FAE" w:rsidP="007E1F6F"/>
    <w:p w:rsidR="00344FAE" w:rsidRDefault="00344FAE" w:rsidP="00344FAE">
      <w:pPr>
        <w:pStyle w:val="4"/>
      </w:pPr>
      <w:r>
        <w:rPr>
          <w:rFonts w:hint="eastAsia"/>
        </w:rPr>
        <w:t>string</w:t>
      </w:r>
      <w:r>
        <w:t xml:space="preserve"> </w:t>
      </w:r>
      <w:r w:rsidRPr="00547B83">
        <w:rPr>
          <w:b/>
        </w:rPr>
        <w:t>Name</w:t>
      </w:r>
    </w:p>
    <w:p w:rsidR="00344FAE" w:rsidRDefault="00344FAE" w:rsidP="00344FAE">
      <w:r>
        <w:rPr>
          <w:rFonts w:hint="eastAsia"/>
        </w:rPr>
        <w:lastRenderedPageBreak/>
        <w:t>읽기고 쓸수 있음</w:t>
      </w:r>
    </w:p>
    <w:p w:rsidR="00344FAE" w:rsidRDefault="00344FAE" w:rsidP="00344FAE">
      <w:r>
        <w:rPr>
          <w:rFonts w:hint="eastAsia"/>
        </w:rPr>
        <w:t>객체의 이름</w:t>
      </w:r>
    </w:p>
    <w:p w:rsidR="00822CA6" w:rsidRPr="00822CA6" w:rsidRDefault="00822CA6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Pmt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PMT의 출력을 설정 한다.</w:t>
      </w:r>
    </w:p>
    <w:p w:rsidR="001A1FE5" w:rsidRDefault="001A1FE5" w:rsidP="001A1FE5">
      <w:r>
        <w:rPr>
          <w:rFonts w:hint="eastAsia"/>
        </w:rPr>
        <w:t>DefaultMin : 0</w:t>
      </w:r>
    </w:p>
    <w:p w:rsidR="001A1FE5" w:rsidRDefault="001A1FE5" w:rsidP="001A1FE5">
      <w:r>
        <w:rPr>
          <w:rFonts w:hint="eastAsia"/>
        </w:rPr>
        <w:t>DefaultMax : 1.0</w:t>
      </w:r>
    </w:p>
    <w:p w:rsidR="00820A32" w:rsidRDefault="00820A32" w:rsidP="00820A32">
      <w:r>
        <w:rPr>
          <w:rFonts w:hint="eastAsia"/>
        </w:rPr>
        <w:t>Precision : 약 0.004</w:t>
      </w:r>
    </w:p>
    <w:p w:rsidR="007E1F6F" w:rsidRDefault="007E1F6F" w:rsidP="007E1F6F">
      <w:r>
        <w:rPr>
          <w:rFonts w:hint="eastAsia"/>
        </w:rPr>
        <w:t>단위 : 비율</w:t>
      </w:r>
    </w:p>
    <w:p w:rsidR="00820A32" w:rsidRDefault="00820A32" w:rsidP="00820A32">
      <w:r>
        <w:rPr>
          <w:rFonts w:hint="eastAsia"/>
        </w:rPr>
        <w:t xml:space="preserve">Read : double[2] </w:t>
      </w:r>
      <w:r>
        <w:t>–</w:t>
      </w:r>
      <w:r>
        <w:rPr>
          <w:rFonts w:hint="eastAsia"/>
        </w:rPr>
        <w:t xml:space="preserve">  double[0] = current</w:t>
      </w:r>
    </w:p>
    <w:p w:rsidR="00820A32" w:rsidRDefault="00820A32" w:rsidP="00820A32">
      <w:r>
        <w:rPr>
          <w:rFonts w:hint="eastAsia"/>
        </w:rPr>
        <w:tab/>
      </w:r>
      <w:r>
        <w:rPr>
          <w:rFonts w:hint="eastAsia"/>
        </w:rPr>
        <w:tab/>
        <w:t xml:space="preserve">  double[1] = voltage</w:t>
      </w:r>
    </w:p>
    <w:p w:rsidR="00547B83" w:rsidRPr="00547B83" w:rsidRDefault="00547B83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Rotation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Scan 출력을 회전 시킨다.</w:t>
      </w:r>
    </w:p>
    <w:p w:rsidR="001A1FE5" w:rsidRDefault="001A1FE5" w:rsidP="001A1FE5">
      <w:r>
        <w:rPr>
          <w:rFonts w:hint="eastAsia"/>
        </w:rPr>
        <w:t>DefaultMin : -180.0</w:t>
      </w:r>
    </w:p>
    <w:p w:rsidR="001A1FE5" w:rsidRDefault="001A1FE5" w:rsidP="001A1FE5">
      <w:r>
        <w:rPr>
          <w:rFonts w:hint="eastAsia"/>
        </w:rPr>
        <w:t>DefaultMax : 180.0</w:t>
      </w:r>
    </w:p>
    <w:p w:rsidR="00344FAE" w:rsidRDefault="00344FAE" w:rsidP="00344FAE">
      <w:r>
        <w:rPr>
          <w:rFonts w:hint="eastAsia"/>
        </w:rPr>
        <w:t>Precision : 약 0.001</w:t>
      </w:r>
    </w:p>
    <w:p w:rsidR="007E1F6F" w:rsidRDefault="007E1F6F" w:rsidP="007E1F6F">
      <w:r>
        <w:rPr>
          <w:rFonts w:hint="eastAsia"/>
        </w:rPr>
        <w:t>단위 : degree</w:t>
      </w:r>
    </w:p>
    <w:p w:rsidR="00547B83" w:rsidRDefault="00547B83" w:rsidP="00940C28"/>
    <w:p w:rsidR="00344FAE" w:rsidRDefault="00344FAE" w:rsidP="00344FAE">
      <w:pPr>
        <w:pStyle w:val="4"/>
      </w:pPr>
      <w:r>
        <w:t xml:space="preserve">IControlValueDouble </w:t>
      </w:r>
      <w:r w:rsidRPr="00547B83">
        <w:rPr>
          <w:b/>
        </w:rPr>
        <w:t>ScanAmplitudeX</w:t>
      </w:r>
    </w:p>
    <w:p w:rsidR="00344FAE" w:rsidRDefault="00344FAE" w:rsidP="00344FAE">
      <w:r>
        <w:rPr>
          <w:rFonts w:hint="eastAsia"/>
        </w:rPr>
        <w:t>읽기 전용</w:t>
      </w:r>
    </w:p>
    <w:p w:rsidR="00344FAE" w:rsidRDefault="00344FAE" w:rsidP="00344FAE">
      <w:r>
        <w:rPr>
          <w:rFonts w:hint="eastAsia"/>
        </w:rPr>
        <w:t>Scan reference X 신호의 증폭율 이다. 0.707 이상으로 설정 할 경우 Rotation 시 이미지가 찌그러 질 수 있다. 프로그램에서 0.707로 설정해 주어야 한다.</w:t>
      </w:r>
    </w:p>
    <w:p w:rsidR="00344FAE" w:rsidRDefault="00344FAE" w:rsidP="00344FAE">
      <w:r>
        <w:rPr>
          <w:rFonts w:hint="eastAsia"/>
        </w:rPr>
        <w:t>DefaultMin : 0</w:t>
      </w:r>
    </w:p>
    <w:p w:rsidR="00344FAE" w:rsidRDefault="00344FAE" w:rsidP="00344FAE">
      <w:r>
        <w:rPr>
          <w:rFonts w:hint="eastAsia"/>
        </w:rPr>
        <w:t>DefaultMax : 1.0</w:t>
      </w:r>
    </w:p>
    <w:p w:rsidR="00344FAE" w:rsidRDefault="00344FAE" w:rsidP="00344FAE">
      <w:r>
        <w:rPr>
          <w:rFonts w:hint="eastAsia"/>
        </w:rPr>
        <w:t>Precision : 약 0.0005</w:t>
      </w:r>
    </w:p>
    <w:p w:rsidR="00344FAE" w:rsidRDefault="00344FAE" w:rsidP="00344FAE">
      <w:r>
        <w:rPr>
          <w:rFonts w:hint="eastAsia"/>
        </w:rPr>
        <w:t>단위 : 비율</w:t>
      </w:r>
    </w:p>
    <w:p w:rsidR="00344FAE" w:rsidRPr="00547B83" w:rsidRDefault="00344FAE" w:rsidP="00344FAE"/>
    <w:p w:rsidR="00344FAE" w:rsidRDefault="00344FAE" w:rsidP="00344FAE">
      <w:pPr>
        <w:pStyle w:val="4"/>
      </w:pPr>
      <w:r>
        <w:t xml:space="preserve">IControlValueDouble </w:t>
      </w:r>
      <w:r w:rsidRPr="00547B83">
        <w:rPr>
          <w:b/>
        </w:rPr>
        <w:t>ScanAmplitudeY</w:t>
      </w:r>
    </w:p>
    <w:p w:rsidR="00344FAE" w:rsidRDefault="00344FAE" w:rsidP="00344FAE">
      <w:r>
        <w:rPr>
          <w:rFonts w:hint="eastAsia"/>
        </w:rPr>
        <w:t>읽기 전용</w:t>
      </w:r>
    </w:p>
    <w:p w:rsidR="00344FAE" w:rsidRDefault="00344FAE" w:rsidP="00344FAE">
      <w:r>
        <w:rPr>
          <w:rFonts w:hint="eastAsia"/>
        </w:rPr>
        <w:t>Scan reference Y 신호의 증폭율 이다. 0.707 이상으로 설정 할 경우 Rotation 시 이미지가 찌그러 질 수 있다. 프로그램에서 0.707로 설정해 주어야 한다.</w:t>
      </w:r>
    </w:p>
    <w:p w:rsidR="00344FAE" w:rsidRDefault="00344FAE" w:rsidP="00344FAE">
      <w:r>
        <w:rPr>
          <w:rFonts w:hint="eastAsia"/>
        </w:rPr>
        <w:t>기본값 : 0.707</w:t>
      </w:r>
    </w:p>
    <w:p w:rsidR="00344FAE" w:rsidRDefault="00344FAE" w:rsidP="00344FAE">
      <w:r>
        <w:rPr>
          <w:rFonts w:hint="eastAsia"/>
        </w:rPr>
        <w:t>DefaultMin : 0</w:t>
      </w:r>
    </w:p>
    <w:p w:rsidR="00344FAE" w:rsidRDefault="00344FAE" w:rsidP="00344FAE">
      <w:r>
        <w:rPr>
          <w:rFonts w:hint="eastAsia"/>
        </w:rPr>
        <w:t>DefaultMax : 1.0</w:t>
      </w:r>
    </w:p>
    <w:p w:rsidR="00344FAE" w:rsidRDefault="00344FAE" w:rsidP="00344FAE">
      <w:r>
        <w:rPr>
          <w:rFonts w:hint="eastAsia"/>
        </w:rPr>
        <w:t>Precision : 약 0.0005</w:t>
      </w:r>
    </w:p>
    <w:p w:rsidR="00344FAE" w:rsidRDefault="00344FAE" w:rsidP="00344FAE">
      <w:r>
        <w:rPr>
          <w:rFonts w:hint="eastAsia"/>
        </w:rPr>
        <w:t>단위 : 비율</w:t>
      </w:r>
    </w:p>
    <w:p w:rsidR="00344FAE" w:rsidRDefault="00344FAE" w:rsidP="00940C28"/>
    <w:p w:rsidR="00344FAE" w:rsidRDefault="00344FAE" w:rsidP="00344FAE">
      <w:pPr>
        <w:pStyle w:val="4"/>
      </w:pPr>
      <w:r>
        <w:t xml:space="preserve">IControlValueInt </w:t>
      </w:r>
      <w:r>
        <w:rPr>
          <w:rFonts w:hint="eastAsia"/>
          <w:b/>
        </w:rPr>
        <w:t>ScanReference</w:t>
      </w:r>
    </w:p>
    <w:p w:rsidR="00344FAE" w:rsidRDefault="00344FAE" w:rsidP="00344FAE">
      <w:r>
        <w:rPr>
          <w:rFonts w:hint="eastAsia"/>
        </w:rPr>
        <w:t>읽기 전용</w:t>
      </w:r>
    </w:p>
    <w:p w:rsidR="00344FAE" w:rsidRDefault="00344FAE" w:rsidP="00344FAE">
      <w:r>
        <w:rPr>
          <w:rFonts w:hint="eastAsia"/>
        </w:rPr>
        <w:t>Scan reference 신호의 포트 번호를 결정 한다.</w:t>
      </w:r>
    </w:p>
    <w:p w:rsidR="00344FAE" w:rsidRDefault="00344FAE" w:rsidP="00344FAE">
      <w:r>
        <w:rPr>
          <w:rFonts w:hint="eastAsia"/>
        </w:rPr>
        <w:t>현재 지원 되지 않고있다.</w:t>
      </w:r>
    </w:p>
    <w:p w:rsidR="00344FAE" w:rsidRPr="00344FAE" w:rsidRDefault="00344FAE" w:rsidP="00940C28"/>
    <w:p w:rsidR="00344FAE" w:rsidRDefault="00344FAE" w:rsidP="00344FAE">
      <w:pPr>
        <w:pStyle w:val="4"/>
      </w:pPr>
      <w:r>
        <w:t xml:space="preserve">Int32 </w:t>
      </w:r>
      <w:r w:rsidRPr="00FC3913">
        <w:rPr>
          <w:b/>
        </w:rPr>
        <w:t>Sequence</w:t>
      </w:r>
    </w:p>
    <w:p w:rsidR="00344FAE" w:rsidRDefault="00344FAE" w:rsidP="00344FAE">
      <w:r>
        <w:rPr>
          <w:rFonts w:hint="eastAsia"/>
        </w:rPr>
        <w:t>읽고 쓸 수 있음</w:t>
      </w:r>
    </w:p>
    <w:p w:rsidR="00344FAE" w:rsidRDefault="00344FAE" w:rsidP="00344FAE">
      <w:r>
        <w:rPr>
          <w:rFonts w:hint="eastAsia"/>
        </w:rPr>
        <w:t xml:space="preserve">UI 표시 및 Setting Manager 지원을 위한 값. </w:t>
      </w:r>
    </w:p>
    <w:p w:rsidR="00730307" w:rsidRDefault="00730307" w:rsidP="00344FAE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StigXab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Stig X Coil의 align을 위한 A-B 코일의 비율을 설정 한다.</w:t>
      </w:r>
    </w:p>
    <w:p w:rsidR="00011B7F" w:rsidRDefault="00011B7F" w:rsidP="00011B7F">
      <w:r>
        <w:rPr>
          <w:rFonts w:hint="eastAsia"/>
        </w:rPr>
        <w:t>DefaultMin : -1.0</w:t>
      </w:r>
    </w:p>
    <w:p w:rsidR="00011B7F" w:rsidRDefault="00011B7F" w:rsidP="00011B7F">
      <w:r>
        <w:rPr>
          <w:rFonts w:hint="eastAsia"/>
        </w:rPr>
        <w:t>DefaultMax : 1.0</w:t>
      </w:r>
    </w:p>
    <w:p w:rsidR="00730307" w:rsidRDefault="00730307" w:rsidP="00011B7F">
      <w:r>
        <w:rPr>
          <w:rFonts w:hint="eastAsia"/>
        </w:rPr>
        <w:t>Precision : 0.0002</w:t>
      </w:r>
    </w:p>
    <w:p w:rsidR="007E1F6F" w:rsidRDefault="007E1F6F" w:rsidP="007E1F6F">
      <w:r>
        <w:rPr>
          <w:rFonts w:hint="eastAsia"/>
        </w:rPr>
        <w:t>단위 : 비율</w:t>
      </w:r>
    </w:p>
    <w:p w:rsidR="00547B83" w:rsidRPr="00547B83" w:rsidRDefault="00547B83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StigXcd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Stig X Coil의 align을 위한 C-D 코일의 비율을 설정 한다.</w:t>
      </w:r>
    </w:p>
    <w:p w:rsidR="00011B7F" w:rsidRDefault="00011B7F" w:rsidP="00011B7F">
      <w:r>
        <w:rPr>
          <w:rFonts w:hint="eastAsia"/>
        </w:rPr>
        <w:t>DefaultMin : -1.0</w:t>
      </w:r>
    </w:p>
    <w:p w:rsidR="00011B7F" w:rsidRDefault="00011B7F" w:rsidP="00011B7F">
      <w:r>
        <w:rPr>
          <w:rFonts w:hint="eastAsia"/>
        </w:rPr>
        <w:t>DefaultMax : 1.0</w:t>
      </w:r>
    </w:p>
    <w:p w:rsidR="00730307" w:rsidRDefault="00730307" w:rsidP="00730307">
      <w:r>
        <w:rPr>
          <w:rFonts w:hint="eastAsia"/>
        </w:rPr>
        <w:t>Precision : 0.0002</w:t>
      </w:r>
    </w:p>
    <w:p w:rsidR="007E1F6F" w:rsidRDefault="007E1F6F" w:rsidP="007E1F6F">
      <w:r>
        <w:rPr>
          <w:rFonts w:hint="eastAsia"/>
        </w:rPr>
        <w:t>단위 : 비율</w:t>
      </w:r>
    </w:p>
    <w:p w:rsidR="00547B83" w:rsidRPr="00547B83" w:rsidRDefault="00547B83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StigXValue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Stig X Coil의 값을 설정 한다.</w:t>
      </w:r>
    </w:p>
    <w:p w:rsidR="00011B7F" w:rsidRDefault="00011B7F" w:rsidP="00011B7F">
      <w:r>
        <w:rPr>
          <w:rFonts w:hint="eastAsia"/>
        </w:rPr>
        <w:t>DefaultMin : -1.0</w:t>
      </w:r>
    </w:p>
    <w:p w:rsidR="00011B7F" w:rsidRDefault="00011B7F" w:rsidP="00011B7F">
      <w:r>
        <w:rPr>
          <w:rFonts w:hint="eastAsia"/>
        </w:rPr>
        <w:t>DefaultMax : 1.0</w:t>
      </w:r>
    </w:p>
    <w:p w:rsidR="00730307" w:rsidRDefault="00730307" w:rsidP="00730307">
      <w:r>
        <w:rPr>
          <w:rFonts w:hint="eastAsia"/>
        </w:rPr>
        <w:t>Precision : 0.00025</w:t>
      </w:r>
    </w:p>
    <w:p w:rsidR="007E1F6F" w:rsidRDefault="007E1F6F" w:rsidP="007E1F6F">
      <w:r>
        <w:rPr>
          <w:rFonts w:hint="eastAsia"/>
        </w:rPr>
        <w:t>단위 : 비율</w:t>
      </w:r>
    </w:p>
    <w:p w:rsidR="00547B83" w:rsidRPr="00547B83" w:rsidRDefault="00547B83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StigYab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Stig Y Coil의 align을 위한 A-B 코일의 비율을 설정 한다.</w:t>
      </w:r>
    </w:p>
    <w:p w:rsidR="00011B7F" w:rsidRDefault="00011B7F" w:rsidP="00011B7F">
      <w:r>
        <w:rPr>
          <w:rFonts w:hint="eastAsia"/>
        </w:rPr>
        <w:t>DefaultMin : -1.0</w:t>
      </w:r>
    </w:p>
    <w:p w:rsidR="00011B7F" w:rsidRDefault="00011B7F" w:rsidP="00011B7F">
      <w:r>
        <w:rPr>
          <w:rFonts w:hint="eastAsia"/>
        </w:rPr>
        <w:t>DefaultMax : 1.0</w:t>
      </w:r>
    </w:p>
    <w:p w:rsidR="00730307" w:rsidRDefault="00730307" w:rsidP="00730307">
      <w:r>
        <w:rPr>
          <w:rFonts w:hint="eastAsia"/>
        </w:rPr>
        <w:lastRenderedPageBreak/>
        <w:t>Precision : 0.0002</w:t>
      </w:r>
    </w:p>
    <w:p w:rsidR="007E1F6F" w:rsidRDefault="007E1F6F" w:rsidP="007E1F6F">
      <w:r>
        <w:rPr>
          <w:rFonts w:hint="eastAsia"/>
        </w:rPr>
        <w:t>단위 : 비율</w:t>
      </w:r>
    </w:p>
    <w:p w:rsidR="00547B83" w:rsidRPr="00547B83" w:rsidRDefault="00547B83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StigYcd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Stig Y Coil의 align을 위한 C-D 코일의 비율을 설정 한다.</w:t>
      </w:r>
    </w:p>
    <w:p w:rsidR="00011B7F" w:rsidRDefault="00011B7F" w:rsidP="00011B7F">
      <w:r>
        <w:rPr>
          <w:rFonts w:hint="eastAsia"/>
        </w:rPr>
        <w:t>DefaultMin : -1.0</w:t>
      </w:r>
    </w:p>
    <w:p w:rsidR="00011B7F" w:rsidRDefault="00011B7F" w:rsidP="00011B7F">
      <w:r>
        <w:rPr>
          <w:rFonts w:hint="eastAsia"/>
        </w:rPr>
        <w:t>DefaultMax : 1.0</w:t>
      </w:r>
    </w:p>
    <w:p w:rsidR="00730307" w:rsidRDefault="00730307" w:rsidP="00730307">
      <w:r>
        <w:rPr>
          <w:rFonts w:hint="eastAsia"/>
        </w:rPr>
        <w:t>Precision : 0.0002</w:t>
      </w:r>
    </w:p>
    <w:p w:rsidR="007E1F6F" w:rsidRDefault="007E1F6F" w:rsidP="007E1F6F">
      <w:r>
        <w:rPr>
          <w:rFonts w:hint="eastAsia"/>
        </w:rPr>
        <w:t>단위 : 비율</w:t>
      </w:r>
    </w:p>
    <w:p w:rsidR="00547B83" w:rsidRPr="00547B83" w:rsidRDefault="00547B83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StigYValue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Stig Y Coil의 값을 설정 한다.</w:t>
      </w:r>
    </w:p>
    <w:p w:rsidR="00011B7F" w:rsidRDefault="00011B7F" w:rsidP="00011B7F">
      <w:r>
        <w:rPr>
          <w:rFonts w:hint="eastAsia"/>
        </w:rPr>
        <w:t>DefaultMin : -1.0</w:t>
      </w:r>
    </w:p>
    <w:p w:rsidR="00011B7F" w:rsidRDefault="00011B7F" w:rsidP="00011B7F">
      <w:r>
        <w:rPr>
          <w:rFonts w:hint="eastAsia"/>
        </w:rPr>
        <w:t>DefaultMax : 1.0</w:t>
      </w:r>
    </w:p>
    <w:p w:rsidR="00730307" w:rsidRDefault="00730307" w:rsidP="00730307">
      <w:r>
        <w:rPr>
          <w:rFonts w:hint="eastAsia"/>
        </w:rPr>
        <w:t>Precision : 0.00025</w:t>
      </w:r>
    </w:p>
    <w:p w:rsidR="007E1F6F" w:rsidRDefault="007E1F6F" w:rsidP="007E1F6F">
      <w:r>
        <w:rPr>
          <w:rFonts w:hint="eastAsia"/>
        </w:rPr>
        <w:t>단위 : 비율</w:t>
      </w:r>
    </w:p>
    <w:p w:rsidR="00547B83" w:rsidRPr="00547B83" w:rsidRDefault="00547B83" w:rsidP="00940C28"/>
    <w:p w:rsidR="00822CA6" w:rsidRDefault="00822CA6" w:rsidP="00FC3913">
      <w:pPr>
        <w:pStyle w:val="4"/>
      </w:pPr>
      <w:r>
        <w:t>IControlValueDouble</w:t>
      </w:r>
      <w:r w:rsidR="00547B83">
        <w:t xml:space="preserve"> </w:t>
      </w:r>
      <w:r w:rsidRPr="00547B83">
        <w:rPr>
          <w:b/>
        </w:rPr>
        <w:t>Tip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TIP의 출력 전압을 설정 한다.</w:t>
      </w:r>
    </w:p>
    <w:p w:rsidR="00011B7F" w:rsidRDefault="00011B7F" w:rsidP="00011B7F">
      <w:r>
        <w:rPr>
          <w:rFonts w:hint="eastAsia"/>
        </w:rPr>
        <w:t>DefaultMin : 0</w:t>
      </w:r>
    </w:p>
    <w:p w:rsidR="00011B7F" w:rsidRDefault="00011B7F" w:rsidP="00011B7F">
      <w:r>
        <w:rPr>
          <w:rFonts w:hint="eastAsia"/>
        </w:rPr>
        <w:t>DefaultMax : 1.0</w:t>
      </w:r>
    </w:p>
    <w:p w:rsidR="00820A32" w:rsidRDefault="00820A32" w:rsidP="00820A32">
      <w:r>
        <w:rPr>
          <w:rFonts w:hint="eastAsia"/>
        </w:rPr>
        <w:t>Precision : 약 0.004</w:t>
      </w:r>
    </w:p>
    <w:p w:rsidR="007E1F6F" w:rsidRDefault="007E1F6F" w:rsidP="007E1F6F">
      <w:r>
        <w:rPr>
          <w:rFonts w:hint="eastAsia"/>
        </w:rPr>
        <w:t>단위 : 비율</w:t>
      </w:r>
    </w:p>
    <w:p w:rsidR="00820A32" w:rsidRDefault="00820A32" w:rsidP="00820A32">
      <w:r>
        <w:rPr>
          <w:rFonts w:hint="eastAsia"/>
        </w:rPr>
        <w:t xml:space="preserve">Read : double[2] </w:t>
      </w:r>
      <w:r>
        <w:t>–</w:t>
      </w:r>
      <w:r>
        <w:rPr>
          <w:rFonts w:hint="eastAsia"/>
        </w:rPr>
        <w:t xml:space="preserve">  double[0] = current</w:t>
      </w:r>
    </w:p>
    <w:p w:rsidR="00820A32" w:rsidRDefault="00820A32" w:rsidP="00820A32">
      <w:r>
        <w:rPr>
          <w:rFonts w:hint="eastAsia"/>
        </w:rPr>
        <w:tab/>
      </w:r>
      <w:r>
        <w:rPr>
          <w:rFonts w:hint="eastAsia"/>
        </w:rPr>
        <w:tab/>
        <w:t xml:space="preserve">  double[1] = voltage</w:t>
      </w:r>
    </w:p>
    <w:p w:rsidR="00547B83" w:rsidRPr="00547B83" w:rsidRDefault="00547B83" w:rsidP="00940C28"/>
    <w:p w:rsidR="00822CA6" w:rsidRDefault="00822CA6" w:rsidP="00FC3913">
      <w:pPr>
        <w:pStyle w:val="4"/>
      </w:pPr>
      <w:r>
        <w:t>IControlValueInt</w:t>
      </w:r>
      <w:r w:rsidR="00547B83">
        <w:t xml:space="preserve"> </w:t>
      </w:r>
      <w:r w:rsidRPr="00547B83">
        <w:rPr>
          <w:b/>
        </w:rPr>
        <w:t>VacuumState</w:t>
      </w:r>
    </w:p>
    <w:p w:rsidR="007E1F6F" w:rsidRDefault="007E1F6F" w:rsidP="007E1F6F">
      <w:r>
        <w:rPr>
          <w:rFonts w:hint="eastAsia"/>
        </w:rPr>
        <w:t>읽기 전용</w:t>
      </w:r>
    </w:p>
    <w:p w:rsidR="007E1F6F" w:rsidRDefault="007E1F6F" w:rsidP="007E1F6F">
      <w:r>
        <w:rPr>
          <w:rFonts w:hint="eastAsia"/>
        </w:rPr>
        <w:t>현재의 진공 정보를 가져 온다.</w:t>
      </w:r>
    </w:p>
    <w:p w:rsidR="00B65AB8" w:rsidRDefault="00F479F6" w:rsidP="00940C28">
      <w:r>
        <w:rPr>
          <w:rFonts w:hint="eastAsia"/>
        </w:rPr>
        <w:t>Repeat Update및 Read 만 사용 할 수 있다.</w:t>
      </w:r>
    </w:p>
    <w:p w:rsidR="00730307" w:rsidRDefault="00820A32" w:rsidP="00940C28">
      <w:pPr>
        <w:rPr>
          <w:ins w:id="301" w:author="Loen" w:date="2009-03-11T15:03:00Z"/>
        </w:rPr>
      </w:pPr>
      <w:r>
        <w:rPr>
          <w:rFonts w:hint="eastAsia"/>
        </w:rPr>
        <w:t>Repeat Update및 Read</w:t>
      </w:r>
      <w:r w:rsidR="00730307">
        <w:rPr>
          <w:rFonts w:hint="eastAsia"/>
        </w:rPr>
        <w:t xml:space="preserve"> 동작시 진공 상태에 대한 문자열이 리턴된다.</w:t>
      </w:r>
    </w:p>
    <w:p w:rsidR="00480A86" w:rsidRDefault="00480A86" w:rsidP="00940C28">
      <w:pPr>
        <w:rPr>
          <w:ins w:id="302" w:author="Loen" w:date="2009-03-11T15:03:00Z"/>
        </w:rPr>
      </w:pPr>
    </w:p>
    <w:p w:rsidR="00480A86" w:rsidRDefault="00480A86" w:rsidP="00480A86">
      <w:pPr>
        <w:pStyle w:val="4"/>
        <w:rPr>
          <w:ins w:id="303" w:author="Loen" w:date="2009-03-11T15:03:00Z"/>
        </w:rPr>
      </w:pPr>
      <w:ins w:id="304" w:author="Loen" w:date="2009-03-11T15:03:00Z">
        <w:r>
          <w:rPr>
            <w:rFonts w:hint="eastAsia"/>
          </w:rPr>
          <w:t>IControlTable</w:t>
        </w:r>
        <w:r>
          <w:t xml:space="preserve"> </w:t>
        </w:r>
        <w:r>
          <w:rPr>
            <w:rFonts w:hint="eastAsia"/>
            <w:b/>
          </w:rPr>
          <w:t>Workingdistance</w:t>
        </w:r>
      </w:ins>
    </w:p>
    <w:p w:rsidR="00480A86" w:rsidRDefault="00480A86" w:rsidP="00480A86">
      <w:pPr>
        <w:rPr>
          <w:ins w:id="305" w:author="Loen" w:date="2009-03-11T15:03:00Z"/>
        </w:rPr>
      </w:pPr>
      <w:ins w:id="306" w:author="Loen" w:date="2009-03-11T15:03:00Z">
        <w:r>
          <w:rPr>
            <w:rFonts w:hint="eastAsia"/>
          </w:rPr>
          <w:t>읽기 전용</w:t>
        </w:r>
      </w:ins>
    </w:p>
    <w:p w:rsidR="00480A86" w:rsidRDefault="00480A86" w:rsidP="00480A86">
      <w:pPr>
        <w:rPr>
          <w:ins w:id="307" w:author="Loen" w:date="2009-03-11T15:03:00Z"/>
        </w:rPr>
      </w:pPr>
      <w:ins w:id="308" w:author="Loen" w:date="2009-03-11T15:04:00Z">
        <w:r>
          <w:rPr>
            <w:rFonts w:hint="eastAsia"/>
          </w:rPr>
          <w:t>작업 거리 설정.</w:t>
        </w:r>
      </w:ins>
      <w:ins w:id="309" w:author="Loen" w:date="2009-03-11T15:03:00Z">
        <w:r>
          <w:rPr>
            <w:rFonts w:hint="eastAsia"/>
          </w:rPr>
          <w:t xml:space="preserve"> 이 값을 변경하면 MagnificationX, MagnificaionY, FeedbackMode가 설정값에 따라 변경된다.</w:t>
        </w:r>
      </w:ins>
    </w:p>
    <w:p w:rsidR="00480A86" w:rsidRDefault="00480A86" w:rsidP="00480A86">
      <w:pPr>
        <w:rPr>
          <w:ins w:id="310" w:author="Loen" w:date="2009-03-11T15:03:00Z"/>
        </w:rPr>
      </w:pPr>
      <w:ins w:id="311" w:author="Loen" w:date="2009-03-11T15:03:00Z">
        <w:r>
          <w:rPr>
            <w:rFonts w:hint="eastAsia"/>
          </w:rPr>
          <w:lastRenderedPageBreak/>
          <w:t>TableAppend(object[] values)의 형태</w:t>
        </w:r>
      </w:ins>
    </w:p>
    <w:p w:rsidR="00480A86" w:rsidRDefault="00480A86" w:rsidP="00480A86">
      <w:pPr>
        <w:rPr>
          <w:ins w:id="312" w:author="Loen" w:date="2009-03-11T15:03:00Z"/>
        </w:rPr>
      </w:pPr>
      <w:ins w:id="313" w:author="Loen" w:date="2009-03-11T15:03:00Z">
        <w:r>
          <w:rPr>
            <w:rFonts w:hint="eastAsia"/>
          </w:rPr>
          <w:tab/>
          <w:t xml:space="preserve">values[0] </w:t>
        </w:r>
        <w:r>
          <w:t>–</w:t>
        </w:r>
        <w:r>
          <w:rPr>
            <w:rFonts w:hint="eastAsia"/>
          </w:rPr>
          <w:t xml:space="preserve"> </w:t>
        </w:r>
      </w:ins>
      <w:ins w:id="314" w:author="Loen" w:date="2009-03-11T15:05:00Z">
        <w:r w:rsidR="005F3725">
          <w:rPr>
            <w:rFonts w:hint="eastAsia"/>
          </w:rPr>
          <w:t>double. mm단위의 작업 거리</w:t>
        </w:r>
      </w:ins>
    </w:p>
    <w:p w:rsidR="00480A86" w:rsidRDefault="00480A86" w:rsidP="00480A86">
      <w:pPr>
        <w:rPr>
          <w:ins w:id="315" w:author="Loen" w:date="2009-03-11T15:03:00Z"/>
        </w:rPr>
      </w:pPr>
      <w:ins w:id="316" w:author="Loen" w:date="2009-03-11T15:03:00Z">
        <w:r>
          <w:rPr>
            <w:rFonts w:hint="eastAsia"/>
          </w:rPr>
          <w:tab/>
          <w:t xml:space="preserve">values[1] </w:t>
        </w:r>
        <w:r>
          <w:t>–</w:t>
        </w:r>
        <w:r>
          <w:rPr>
            <w:rFonts w:hint="eastAsia"/>
          </w:rPr>
          <w:t xml:space="preserve"> double. </w:t>
        </w:r>
      </w:ins>
      <w:ins w:id="317" w:author="Loen" w:date="2009-03-11T15:05:00Z">
        <w:r w:rsidR="005F3725">
          <w:rPr>
            <w:rFonts w:hint="eastAsia"/>
          </w:rPr>
          <w:t>LensObject1의 값</w:t>
        </w:r>
      </w:ins>
    </w:p>
    <w:p w:rsidR="00480A86" w:rsidRDefault="00480A86" w:rsidP="00480A86">
      <w:pPr>
        <w:rPr>
          <w:ins w:id="318" w:author="Loen" w:date="2009-03-11T15:03:00Z"/>
        </w:rPr>
      </w:pPr>
      <w:ins w:id="319" w:author="Loen" w:date="2009-03-11T15:03:00Z">
        <w:r>
          <w:rPr>
            <w:rFonts w:hint="eastAsia"/>
          </w:rPr>
          <w:tab/>
          <w:t xml:space="preserve">values[2] </w:t>
        </w:r>
        <w:r>
          <w:t>–</w:t>
        </w:r>
        <w:r>
          <w:rPr>
            <w:rFonts w:hint="eastAsia"/>
          </w:rPr>
          <w:t xml:space="preserve"> </w:t>
        </w:r>
      </w:ins>
      <w:ins w:id="320" w:author="Loen" w:date="2009-03-11T15:05:00Z">
        <w:r w:rsidR="005F3725">
          <w:rPr>
            <w:rFonts w:hint="eastAsia"/>
          </w:rPr>
          <w:t>double. reserved</w:t>
        </w:r>
      </w:ins>
    </w:p>
    <w:p w:rsidR="00480A86" w:rsidRDefault="00480A86" w:rsidP="00480A86">
      <w:pPr>
        <w:rPr>
          <w:ins w:id="321" w:author="Loen" w:date="2009-03-11T15:03:00Z"/>
        </w:rPr>
      </w:pPr>
      <w:ins w:id="322" w:author="Loen" w:date="2009-03-11T15:03:00Z">
        <w:r>
          <w:rPr>
            <w:rFonts w:hint="eastAsia"/>
          </w:rPr>
          <w:t>SetStyle(</w:t>
        </w:r>
        <w:r>
          <w:t>…</w:t>
        </w:r>
        <w:r>
          <w:rPr>
            <w:rFonts w:hint="eastAsia"/>
          </w:rPr>
          <w:t>)의 parameters</w:t>
        </w:r>
      </w:ins>
    </w:p>
    <w:p w:rsidR="00480A86" w:rsidRPr="00480A86" w:rsidRDefault="005F3725" w:rsidP="00940C28">
      <w:ins w:id="323" w:author="Loen" w:date="2009-03-11T15:06:00Z">
        <w:r>
          <w:rPr>
            <w:rFonts w:hint="eastAsia"/>
          </w:rPr>
          <w:tab/>
          <w:t>NotSupported.</w:t>
        </w:r>
      </w:ins>
    </w:p>
    <w:p w:rsidR="003541BD" w:rsidRDefault="003541BD" w:rsidP="003404F5">
      <w:pPr>
        <w:pStyle w:val="3"/>
        <w:ind w:left="625" w:right="200"/>
        <w:pPrChange w:id="324" w:author="Loen" w:date="2010-04-06T19:39:00Z">
          <w:pPr>
            <w:pStyle w:val="3"/>
          </w:pPr>
        </w:pPrChange>
      </w:pPr>
      <w:r>
        <w:rPr>
          <w:rFonts w:hint="eastAsia"/>
        </w:rPr>
        <w:t>Method</w:t>
      </w:r>
    </w:p>
    <w:p w:rsidR="003541BD" w:rsidRDefault="003B6AC7" w:rsidP="003541BD">
      <w:pPr>
        <w:pStyle w:val="4"/>
      </w:pPr>
      <w:r>
        <w:t>bool</w:t>
      </w:r>
      <w:r w:rsidR="003541BD">
        <w:rPr>
          <w:rFonts w:hint="eastAsia"/>
        </w:rPr>
        <w:t xml:space="preserve"> </w:t>
      </w:r>
      <w:r w:rsidR="003541BD" w:rsidRPr="00EC0295">
        <w:rPr>
          <w:b/>
        </w:rPr>
        <w:t>ColumnInit</w:t>
      </w:r>
      <w:r w:rsidR="003541BD">
        <w:t>(</w:t>
      </w:r>
      <w:r w:rsidR="00820A32">
        <w:rPr>
          <w:rFonts w:hint="eastAsia"/>
        </w:rPr>
        <w:t>string</w:t>
      </w:r>
      <w:r w:rsidR="003541BD">
        <w:t xml:space="preserve"> port)</w:t>
      </w:r>
    </w:p>
    <w:p w:rsidR="003541BD" w:rsidRDefault="003541BD" w:rsidP="003541BD">
      <w:r>
        <w:rPr>
          <w:rFonts w:hint="eastAsia"/>
        </w:rPr>
        <w:t>객체를 초기화 한다.</w:t>
      </w:r>
    </w:p>
    <w:p w:rsidR="003541BD" w:rsidRDefault="003541BD" w:rsidP="003541BD">
      <w:r>
        <w:rPr>
          <w:rFonts w:hint="eastAsia"/>
        </w:rPr>
        <w:t>Parameter :</w:t>
      </w:r>
    </w:p>
    <w:p w:rsidR="003541BD" w:rsidRDefault="003541BD" w:rsidP="003541BD">
      <w:pPr>
        <w:ind w:firstLine="800"/>
      </w:pPr>
      <w:r>
        <w:rPr>
          <w:rFonts w:hint="eastAsia"/>
        </w:rPr>
        <w:t>BSTR port : 사용할 Mini-SEM과 연결된 port 이름</w:t>
      </w:r>
    </w:p>
    <w:p w:rsidR="003541BD" w:rsidRDefault="003541BD" w:rsidP="003541BD">
      <w:r>
        <w:rPr>
          <w:rFonts w:hint="eastAsia"/>
        </w:rPr>
        <w:t>Return :</w:t>
      </w:r>
      <w:r>
        <w:rPr>
          <w:rFonts w:hint="eastAsia"/>
        </w:rPr>
        <w:tab/>
        <w:t>초기화 성공 여부</w:t>
      </w:r>
    </w:p>
    <w:p w:rsidR="003541BD" w:rsidRPr="003541BD" w:rsidRDefault="003541BD" w:rsidP="003541BD"/>
    <w:p w:rsidR="003541BD" w:rsidRDefault="000A0AAA" w:rsidP="003541BD">
      <w:pPr>
        <w:pStyle w:val="4"/>
      </w:pPr>
      <w:r>
        <w:rPr>
          <w:rFonts w:hint="eastAsia"/>
        </w:rPr>
        <w:t>Int32</w:t>
      </w:r>
      <w:r w:rsidR="003541BD">
        <w:t xml:space="preserve"> </w:t>
      </w:r>
      <w:r w:rsidR="003541BD" w:rsidRPr="00EC0295">
        <w:rPr>
          <w:b/>
        </w:rPr>
        <w:t>ControlBoard</w:t>
      </w:r>
      <w:r w:rsidR="003541BD">
        <w:t>(</w:t>
      </w:r>
      <w:r w:rsidR="00820A32">
        <w:rPr>
          <w:rFonts w:hint="eastAsia"/>
        </w:rPr>
        <w:t xml:space="preserve">out string[,] </w:t>
      </w:r>
      <w:r w:rsidR="003541BD">
        <w:t>information)</w:t>
      </w:r>
    </w:p>
    <w:p w:rsidR="003541BD" w:rsidRDefault="003541BD" w:rsidP="003541BD">
      <w:r>
        <w:rPr>
          <w:rFonts w:hint="eastAsia"/>
        </w:rPr>
        <w:t>Controller에 있는 각종 보드의 정보</w:t>
      </w:r>
    </w:p>
    <w:p w:rsidR="003541BD" w:rsidRDefault="00820A32" w:rsidP="003541BD">
      <w:r>
        <w:rPr>
          <w:rFonts w:hint="eastAsia"/>
        </w:rPr>
        <w:t>string</w:t>
      </w:r>
      <w:r w:rsidR="007D3868">
        <w:rPr>
          <w:rFonts w:hint="eastAsia"/>
        </w:rPr>
        <w:t xml:space="preserve"> </w:t>
      </w:r>
      <w:r w:rsidR="003541BD">
        <w:rPr>
          <w:rFonts w:hint="eastAsia"/>
        </w:rPr>
        <w:t>2차원 배열 이며</w:t>
      </w:r>
      <w:r w:rsidR="007D3868">
        <w:rPr>
          <w:rFonts w:hint="eastAsia"/>
        </w:rPr>
        <w:t xml:space="preserve">, 첫번째 row에는 보드의 이름, 두번째 row에는 Firmware의 compile 날짜, </w:t>
      </w:r>
      <w:del w:id="325" w:author="병규" w:date="2009-03-11T11:32:00Z">
        <w:r w:rsidR="003E40E6" w:rsidRPr="003E40E6">
          <w:rPr>
            <w:rFonts w:hint="eastAsia"/>
            <w:color w:val="000000" w:themeColor="text1"/>
            <w:rPrChange w:id="326" w:author="Loen" w:date="2009-03-11T15:01:00Z">
              <w:rPr>
                <w:rFonts w:hint="eastAsia"/>
                <w:color w:val="0000FF" w:themeColor="hyperlink"/>
                <w:u w:val="single"/>
              </w:rPr>
            </w:rPrChange>
          </w:rPr>
          <w:delText>두번째</w:delText>
        </w:r>
        <w:r w:rsidR="003E40E6" w:rsidRPr="003E40E6">
          <w:rPr>
            <w:color w:val="000000" w:themeColor="text1"/>
            <w:rPrChange w:id="327" w:author="Loen" w:date="2009-03-11T15:01:00Z">
              <w:rPr>
                <w:color w:val="0000FF" w:themeColor="hyperlink"/>
                <w:u w:val="single"/>
              </w:rPr>
            </w:rPrChange>
          </w:rPr>
          <w:delText xml:space="preserve"> </w:delText>
        </w:r>
      </w:del>
      <w:ins w:id="328" w:author="병규" w:date="2009-03-11T11:32:00Z">
        <w:r w:rsidR="003E40E6" w:rsidRPr="003E40E6">
          <w:rPr>
            <w:rFonts w:hint="eastAsia"/>
            <w:color w:val="000000" w:themeColor="text1"/>
            <w:rPrChange w:id="329" w:author="Loen" w:date="2009-03-11T15:01:00Z">
              <w:rPr>
                <w:rFonts w:hint="eastAsia"/>
                <w:color w:val="0000FF" w:themeColor="hyperlink"/>
                <w:u w:val="single"/>
              </w:rPr>
            </w:rPrChange>
          </w:rPr>
          <w:t>세번째</w:t>
        </w:r>
        <w:r w:rsidR="003E40E6" w:rsidRPr="003E40E6">
          <w:rPr>
            <w:color w:val="000000" w:themeColor="text1"/>
            <w:rPrChange w:id="330" w:author="Loen" w:date="2009-03-11T15:01:00Z">
              <w:rPr>
                <w:color w:val="0000FF" w:themeColor="hyperlink"/>
                <w:u w:val="single"/>
              </w:rPr>
            </w:rPrChange>
          </w:rPr>
          <w:t xml:space="preserve"> </w:t>
        </w:r>
      </w:ins>
      <w:r w:rsidR="003E40E6" w:rsidRPr="003E40E6">
        <w:rPr>
          <w:color w:val="000000" w:themeColor="text1"/>
          <w:rPrChange w:id="331" w:author="Loen" w:date="2009-03-11T15:01:00Z">
            <w:rPr>
              <w:color w:val="0000FF" w:themeColor="hyperlink"/>
              <w:u w:val="single"/>
            </w:rPr>
          </w:rPrChange>
        </w:rPr>
        <w:t>row</w:t>
      </w:r>
      <w:r w:rsidR="007D3868">
        <w:rPr>
          <w:rFonts w:hint="eastAsia"/>
        </w:rPr>
        <w:t>에는 firmware의 compile 시간이 들어 있다.</w:t>
      </w:r>
    </w:p>
    <w:p w:rsidR="003541BD" w:rsidRDefault="003541BD" w:rsidP="003541BD">
      <w:r>
        <w:rPr>
          <w:rFonts w:hint="eastAsia"/>
        </w:rPr>
        <w:t>Parameter :</w:t>
      </w:r>
    </w:p>
    <w:p w:rsidR="003541BD" w:rsidRDefault="003541BD" w:rsidP="003541BD">
      <w:r>
        <w:rPr>
          <w:rFonts w:hint="eastAsia"/>
        </w:rPr>
        <w:tab/>
      </w:r>
      <w:r w:rsidR="00820A32">
        <w:rPr>
          <w:rFonts w:hint="eastAsia"/>
        </w:rPr>
        <w:t>out string[,]</w:t>
      </w:r>
      <w:r>
        <w:rPr>
          <w:rFonts w:hint="eastAsia"/>
        </w:rPr>
        <w:t xml:space="preserve"> information : Board 정보</w:t>
      </w:r>
    </w:p>
    <w:p w:rsidR="003541BD" w:rsidRDefault="003541BD" w:rsidP="003541BD">
      <w:r>
        <w:rPr>
          <w:rFonts w:hint="eastAsia"/>
        </w:rPr>
        <w:t>Return : Board의 개수</w:t>
      </w:r>
    </w:p>
    <w:p w:rsidR="003541BD" w:rsidRPr="003541BD" w:rsidRDefault="003541BD" w:rsidP="003541BD"/>
    <w:p w:rsidR="003541BD" w:rsidRDefault="00350D81" w:rsidP="003541BD">
      <w:pPr>
        <w:pStyle w:val="4"/>
      </w:pPr>
      <w:r>
        <w:rPr>
          <w:rFonts w:hint="eastAsia"/>
        </w:rPr>
        <w:t xml:space="preserve">string </w:t>
      </w:r>
      <w:r w:rsidR="003541BD" w:rsidRPr="00EC0295">
        <w:rPr>
          <w:b/>
        </w:rPr>
        <w:t>GetControllerType</w:t>
      </w:r>
      <w:r w:rsidR="003541BD">
        <w:t>()</w:t>
      </w:r>
    </w:p>
    <w:p w:rsidR="007D3868" w:rsidRDefault="007D3868" w:rsidP="007D3868">
      <w:r>
        <w:rPr>
          <w:rFonts w:hint="eastAsia"/>
        </w:rPr>
        <w:t>Controller의 vender 이름</w:t>
      </w:r>
    </w:p>
    <w:p w:rsidR="007D3868" w:rsidRDefault="007D3868" w:rsidP="007D3868">
      <w:r>
        <w:rPr>
          <w:rFonts w:hint="eastAsia"/>
        </w:rPr>
        <w:t>return : vender 이름</w:t>
      </w:r>
    </w:p>
    <w:p w:rsidR="00820A32" w:rsidRPr="007D3868" w:rsidRDefault="00820A32" w:rsidP="007D3868"/>
    <w:p w:rsidR="003541BD" w:rsidRDefault="00820A32" w:rsidP="003541BD">
      <w:pPr>
        <w:pStyle w:val="4"/>
      </w:pPr>
      <w:r>
        <w:rPr>
          <w:rFonts w:hint="eastAsia"/>
        </w:rPr>
        <w:t>string[]</w:t>
      </w:r>
      <w:r w:rsidR="003541BD">
        <w:rPr>
          <w:rFonts w:hint="eastAsia"/>
        </w:rPr>
        <w:t xml:space="preserve"> </w:t>
      </w:r>
      <w:r w:rsidR="003541BD" w:rsidRPr="00EC0295">
        <w:rPr>
          <w:b/>
        </w:rPr>
        <w:t>GetPortList</w:t>
      </w:r>
      <w:r w:rsidR="003541BD">
        <w:t>()</w:t>
      </w:r>
    </w:p>
    <w:p w:rsidR="007D3868" w:rsidRDefault="007D3868" w:rsidP="007D3868">
      <w:r>
        <w:rPr>
          <w:rFonts w:hint="eastAsia"/>
        </w:rPr>
        <w:t>Mini-SEM 연결된 Serial port의 이름 목록</w:t>
      </w:r>
    </w:p>
    <w:p w:rsidR="007D3868" w:rsidRDefault="007D3868" w:rsidP="007D3868">
      <w:r>
        <w:rPr>
          <w:rFonts w:hint="eastAsia"/>
        </w:rPr>
        <w:t xml:space="preserve">return : </w:t>
      </w:r>
      <w:r w:rsidR="00820A32">
        <w:rPr>
          <w:rFonts w:hint="eastAsia"/>
        </w:rPr>
        <w:t>string</w:t>
      </w:r>
      <w:r>
        <w:rPr>
          <w:rFonts w:hint="eastAsia"/>
        </w:rPr>
        <w:t xml:space="preserve"> array로 Mini-SEM이 연결된 serial port의 이름 목록이다.</w:t>
      </w:r>
    </w:p>
    <w:p w:rsidR="00820A32" w:rsidRPr="007D3868" w:rsidRDefault="00820A32" w:rsidP="007D3868"/>
    <w:p w:rsidR="003541BD" w:rsidRDefault="003541BD" w:rsidP="003541BD">
      <w:pPr>
        <w:pStyle w:val="4"/>
      </w:pPr>
      <w:r>
        <w:t xml:space="preserve">void </w:t>
      </w:r>
      <w:r w:rsidRPr="00EC0295">
        <w:rPr>
          <w:b/>
        </w:rPr>
        <w:t>HVmonitor</w:t>
      </w:r>
      <w:r>
        <w:t>(</w:t>
      </w:r>
      <w:r w:rsidR="000A0AAA">
        <w:rPr>
          <w:rFonts w:hint="eastAsia"/>
        </w:rPr>
        <w:t>Int32</w:t>
      </w:r>
      <w:r>
        <w:t xml:space="preserve"> type, </w:t>
      </w:r>
      <w:r w:rsidR="00350D81">
        <w:rPr>
          <w:rFonts w:hint="eastAsia"/>
        </w:rPr>
        <w:t xml:space="preserve">out </w:t>
      </w:r>
      <w:r>
        <w:t>double</w:t>
      </w:r>
      <w:r>
        <w:rPr>
          <w:rFonts w:hint="eastAsia"/>
        </w:rPr>
        <w:t xml:space="preserve"> </w:t>
      </w:r>
      <w:r>
        <w:t xml:space="preserve">current, </w:t>
      </w:r>
      <w:r w:rsidR="00350D81">
        <w:rPr>
          <w:rFonts w:hint="eastAsia"/>
        </w:rPr>
        <w:t xml:space="preserve">out </w:t>
      </w:r>
      <w:r>
        <w:t xml:space="preserve">double </w:t>
      </w:r>
      <w:r w:rsidR="007D3868">
        <w:t>voltage)</w:t>
      </w:r>
    </w:p>
    <w:p w:rsidR="007D3868" w:rsidRDefault="007D3868" w:rsidP="007D3868">
      <w:r>
        <w:rPr>
          <w:rFonts w:hint="eastAsia"/>
        </w:rPr>
        <w:t>HV의 구동 정보를 읽어 온다.</w:t>
      </w:r>
    </w:p>
    <w:p w:rsidR="007D3868" w:rsidRDefault="007D3868" w:rsidP="007D3868">
      <w:r>
        <w:rPr>
          <w:rFonts w:hint="eastAsia"/>
        </w:rPr>
        <w:t>Parameter :</w:t>
      </w:r>
    </w:p>
    <w:p w:rsidR="007D3868" w:rsidRDefault="007D3868" w:rsidP="007D3868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type : HV type 번호.</w:t>
      </w:r>
    </w:p>
    <w:p w:rsidR="007D3868" w:rsidRDefault="007D3868" w:rsidP="007D3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 xml:space="preserve"> Electorn Gun</w:t>
      </w:r>
    </w:p>
    <w:p w:rsidR="007D3868" w:rsidRDefault="007D3868" w:rsidP="007D3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Tip</w:t>
      </w:r>
    </w:p>
    <w:p w:rsidR="007D3868" w:rsidRDefault="007D3868" w:rsidP="007D3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t>–</w:t>
      </w:r>
      <w:r>
        <w:rPr>
          <w:rFonts w:hint="eastAsia"/>
        </w:rPr>
        <w:t xml:space="preserve"> Grid</w:t>
      </w:r>
    </w:p>
    <w:p w:rsidR="007D3868" w:rsidRDefault="007D3868" w:rsidP="007D3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t>–</w:t>
      </w:r>
      <w:r>
        <w:rPr>
          <w:rFonts w:hint="eastAsia"/>
        </w:rPr>
        <w:t xml:space="preserve"> Collector (지원 하지 않음)</w:t>
      </w:r>
    </w:p>
    <w:p w:rsidR="007D3868" w:rsidRDefault="007D3868" w:rsidP="007D3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 </w:t>
      </w:r>
      <w:r>
        <w:t>–</w:t>
      </w:r>
      <w:r>
        <w:rPr>
          <w:rFonts w:hint="eastAsia"/>
        </w:rPr>
        <w:t xml:space="preserve"> PMT (지원 하지 않음)</w:t>
      </w:r>
    </w:p>
    <w:p w:rsidR="00350D81" w:rsidRDefault="00350D81" w:rsidP="007D3868">
      <w:r>
        <w:rPr>
          <w:rFonts w:hint="eastAsia"/>
        </w:rPr>
        <w:tab/>
        <w:t>out double current : 소비되는 전류</w:t>
      </w:r>
    </w:p>
    <w:p w:rsidR="00350D81" w:rsidRDefault="00350D81" w:rsidP="007D3868">
      <w:r>
        <w:rPr>
          <w:rFonts w:hint="eastAsia"/>
        </w:rPr>
        <w:lastRenderedPageBreak/>
        <w:tab/>
        <w:t>out double voltage : 인가된 전압</w:t>
      </w:r>
    </w:p>
    <w:p w:rsidR="007D3868" w:rsidRPr="007D3868" w:rsidRDefault="007D3868" w:rsidP="007D3868"/>
    <w:p w:rsidR="003541BD" w:rsidRDefault="003B6AC7" w:rsidP="003541BD">
      <w:pPr>
        <w:pStyle w:val="4"/>
      </w:pPr>
      <w:r>
        <w:t>bool</w:t>
      </w:r>
      <w:r w:rsidR="003541BD">
        <w:rPr>
          <w:rFonts w:hint="eastAsia"/>
        </w:rPr>
        <w:t xml:space="preserve"> </w:t>
      </w:r>
      <w:r w:rsidR="003541BD" w:rsidRPr="00EC0295">
        <w:rPr>
          <w:b/>
        </w:rPr>
        <w:t>LensSyncScan</w:t>
      </w:r>
      <w:r w:rsidR="003541BD">
        <w:t>(</w:t>
      </w:r>
      <w:r w:rsidR="000A0AAA">
        <w:rPr>
          <w:rFonts w:hint="eastAsia"/>
        </w:rPr>
        <w:t>Int32</w:t>
      </w:r>
      <w:r w:rsidR="003541BD">
        <w:t xml:space="preserve"> lenstype, </w:t>
      </w:r>
      <w:r>
        <w:t>bool</w:t>
      </w:r>
      <w:r w:rsidR="003541BD">
        <w:rPr>
          <w:rFonts w:hint="eastAsia"/>
        </w:rPr>
        <w:t xml:space="preserve"> </w:t>
      </w:r>
      <w:r w:rsidR="003541BD">
        <w:t xml:space="preserve">enable, </w:t>
      </w:r>
      <w:r w:rsidR="000A0AAA">
        <w:rPr>
          <w:rFonts w:hint="eastAsia"/>
        </w:rPr>
        <w:t>Int32</w:t>
      </w:r>
      <w:r w:rsidR="003541BD">
        <w:t xml:space="preserve"> </w:t>
      </w:r>
      <w:r w:rsidR="007D3868">
        <w:t>gain)</w:t>
      </w:r>
    </w:p>
    <w:p w:rsidR="007D3868" w:rsidRDefault="007D3868" w:rsidP="007D3868">
      <w:r>
        <w:rPr>
          <w:rFonts w:hint="eastAsia"/>
        </w:rPr>
        <w:t>Condenser lens나 Object lens의 출력을 Scan 파형에 동기호 시킨다.</w:t>
      </w:r>
    </w:p>
    <w:p w:rsidR="007D3868" w:rsidRDefault="007D3868" w:rsidP="007D3868">
      <w:r>
        <w:rPr>
          <w:rFonts w:hint="eastAsia"/>
        </w:rPr>
        <w:t>Parameter :</w:t>
      </w:r>
    </w:p>
    <w:p w:rsidR="007D3868" w:rsidRDefault="007D3868" w:rsidP="007D3868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lenstype : 동기화 시킬 Lens</w:t>
      </w:r>
    </w:p>
    <w:p w:rsidR="007D3868" w:rsidRDefault="007D3868" w:rsidP="007D3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 xml:space="preserve"> Sync Scan를 사용할지 여부를 결정. 이와 함께 enable에 false가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false 전달되면 모든 lens</w:t>
      </w:r>
      <w:r w:rsidR="001A1FE5">
        <w:rPr>
          <w:rFonts w:hint="eastAsia"/>
        </w:rPr>
        <w:t>의 sync scan이 동작 하지 않는다.</w:t>
      </w:r>
    </w:p>
    <w:p w:rsidR="007D3868" w:rsidRDefault="007D3868" w:rsidP="007D3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First Condenser Lens</w:t>
      </w:r>
    </w:p>
    <w:p w:rsidR="007D3868" w:rsidRDefault="007D3868" w:rsidP="007D3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t>–</w:t>
      </w:r>
      <w:r>
        <w:rPr>
          <w:rFonts w:hint="eastAsia"/>
        </w:rPr>
        <w:t xml:space="preserve"> Second Condenser Lens</w:t>
      </w:r>
    </w:p>
    <w:p w:rsidR="007D3868" w:rsidRDefault="007D3868" w:rsidP="007D3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t>–</w:t>
      </w:r>
      <w:r>
        <w:rPr>
          <w:rFonts w:hint="eastAsia"/>
        </w:rPr>
        <w:t xml:space="preserve"> Reserved</w:t>
      </w:r>
    </w:p>
    <w:p w:rsidR="007D3868" w:rsidRDefault="007D3868" w:rsidP="007D3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 </w:t>
      </w:r>
      <w:r>
        <w:t>–</w:t>
      </w:r>
      <w:r>
        <w:rPr>
          <w:rFonts w:hint="eastAsia"/>
        </w:rPr>
        <w:t xml:space="preserve"> Object Lens Coarse</w:t>
      </w:r>
    </w:p>
    <w:p w:rsidR="007D3868" w:rsidRDefault="007D3868" w:rsidP="007D3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t>–</w:t>
      </w:r>
      <w:r>
        <w:rPr>
          <w:rFonts w:hint="eastAsia"/>
        </w:rPr>
        <w:t xml:space="preserve"> Object Lens Fine</w:t>
      </w:r>
    </w:p>
    <w:p w:rsidR="007D3868" w:rsidRDefault="007D3868" w:rsidP="007D3868">
      <w:r>
        <w:rPr>
          <w:rFonts w:hint="eastAsia"/>
        </w:rPr>
        <w:tab/>
      </w:r>
      <w:r w:rsidR="003B6AC7">
        <w:rPr>
          <w:rFonts w:hint="eastAsia"/>
        </w:rPr>
        <w:t>bool</w:t>
      </w:r>
      <w:r>
        <w:rPr>
          <w:rFonts w:hint="eastAsia"/>
        </w:rPr>
        <w:t xml:space="preserve"> : 동시화 시킬지 여부</w:t>
      </w:r>
    </w:p>
    <w:p w:rsidR="007D3868" w:rsidRDefault="007D3868" w:rsidP="007D3868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gain : </w:t>
      </w:r>
      <w:r w:rsidR="001A1FE5">
        <w:rPr>
          <w:rFonts w:hint="eastAsia"/>
        </w:rPr>
        <w:t>reference scan 파형의 증폭율</w:t>
      </w:r>
    </w:p>
    <w:p w:rsidR="007D3868" w:rsidRPr="007D3868" w:rsidRDefault="007D3868" w:rsidP="007D3868"/>
    <w:p w:rsidR="003541BD" w:rsidRDefault="003B6AC7" w:rsidP="003541BD">
      <w:pPr>
        <w:pStyle w:val="4"/>
      </w:pPr>
      <w:r>
        <w:t>bool</w:t>
      </w:r>
      <w:r w:rsidR="003541BD">
        <w:rPr>
          <w:rFonts w:hint="eastAsia"/>
        </w:rPr>
        <w:t xml:space="preserve"> </w:t>
      </w:r>
      <w:r w:rsidR="003541BD" w:rsidRPr="00EC0295">
        <w:rPr>
          <w:b/>
        </w:rPr>
        <w:t>LensSyncScanState</w:t>
      </w:r>
      <w:r w:rsidR="003541BD">
        <w:t>(</w:t>
      </w:r>
      <w:r w:rsidR="000A0AAA">
        <w:rPr>
          <w:rFonts w:hint="eastAsia"/>
        </w:rPr>
        <w:t>Int32</w:t>
      </w:r>
      <w:r w:rsidR="00011B7F">
        <w:t xml:space="preserve"> lenstype)</w:t>
      </w:r>
    </w:p>
    <w:p w:rsidR="001A1FE5" w:rsidRDefault="001A1FE5" w:rsidP="001A1FE5">
      <w:r>
        <w:rPr>
          <w:rFonts w:hint="eastAsia"/>
        </w:rPr>
        <w:t>Condenser lens나 Object lens의 Sync Scan이 동작 중인지 여부를 확인 한다.</w:t>
      </w:r>
    </w:p>
    <w:p w:rsidR="001A1FE5" w:rsidRDefault="001A1FE5" w:rsidP="001A1FE5">
      <w:r>
        <w:rPr>
          <w:rFonts w:hint="eastAsia"/>
        </w:rPr>
        <w:t>Parameter :</w:t>
      </w:r>
    </w:p>
    <w:p w:rsidR="001A1FE5" w:rsidRDefault="001A1FE5" w:rsidP="001A1FE5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lenstype : 확인할 Lens</w:t>
      </w:r>
    </w:p>
    <w:p w:rsidR="001A1FE5" w:rsidRDefault="001A1FE5" w:rsidP="001A1F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 xml:space="preserve"> Sync Scan를 사용할지 여부를 결정. 이와 함께 enable에 false가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false 전달되면 모든 lens의 sync scan이 동작 하지 않는다.</w:t>
      </w:r>
    </w:p>
    <w:p w:rsidR="001A1FE5" w:rsidRDefault="001A1FE5" w:rsidP="001A1F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First Condenser Lens</w:t>
      </w:r>
    </w:p>
    <w:p w:rsidR="001A1FE5" w:rsidRDefault="001A1FE5" w:rsidP="001A1F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t>–</w:t>
      </w:r>
      <w:r>
        <w:rPr>
          <w:rFonts w:hint="eastAsia"/>
        </w:rPr>
        <w:t xml:space="preserve"> Second Condenser Lens</w:t>
      </w:r>
    </w:p>
    <w:p w:rsidR="001A1FE5" w:rsidRDefault="001A1FE5" w:rsidP="001A1F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t>–</w:t>
      </w:r>
      <w:r>
        <w:rPr>
          <w:rFonts w:hint="eastAsia"/>
        </w:rPr>
        <w:t xml:space="preserve"> Reserved</w:t>
      </w:r>
    </w:p>
    <w:p w:rsidR="001A1FE5" w:rsidRDefault="001A1FE5" w:rsidP="001A1F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 </w:t>
      </w:r>
      <w:r>
        <w:t>–</w:t>
      </w:r>
      <w:r>
        <w:rPr>
          <w:rFonts w:hint="eastAsia"/>
        </w:rPr>
        <w:t xml:space="preserve"> Object Lens Coarse</w:t>
      </w:r>
    </w:p>
    <w:p w:rsidR="001A1FE5" w:rsidRDefault="001A1FE5" w:rsidP="001A1F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t>–</w:t>
      </w:r>
      <w:r>
        <w:rPr>
          <w:rFonts w:hint="eastAsia"/>
        </w:rPr>
        <w:t xml:space="preserve"> Object Lens Fine</w:t>
      </w:r>
    </w:p>
    <w:p w:rsidR="001A1FE5" w:rsidRDefault="001A1FE5" w:rsidP="001A1FE5">
      <w:r>
        <w:rPr>
          <w:rFonts w:hint="eastAsia"/>
        </w:rPr>
        <w:t>Return : 동기화 여부</w:t>
      </w:r>
    </w:p>
    <w:p w:rsidR="001A1FE5" w:rsidRPr="001A1FE5" w:rsidRDefault="001A1FE5" w:rsidP="001A1FE5"/>
    <w:p w:rsidR="003541BD" w:rsidRDefault="003B6AC7" w:rsidP="003541BD">
      <w:pPr>
        <w:pStyle w:val="4"/>
      </w:pPr>
      <w:r>
        <w:t>bool</w:t>
      </w:r>
      <w:r w:rsidR="003541BD">
        <w:rPr>
          <w:rFonts w:hint="eastAsia"/>
        </w:rPr>
        <w:t xml:space="preserve"> </w:t>
      </w:r>
      <w:r w:rsidR="003541BD" w:rsidRPr="00EC0295">
        <w:rPr>
          <w:b/>
        </w:rPr>
        <w:t>LensWobbling</w:t>
      </w:r>
      <w:r w:rsidR="003541BD">
        <w:t>(</w:t>
      </w:r>
      <w:r w:rsidR="000A0AAA">
        <w:rPr>
          <w:rFonts w:hint="eastAsia"/>
        </w:rPr>
        <w:t>Int32</w:t>
      </w:r>
      <w:r w:rsidR="003541BD">
        <w:t xml:space="preserve"> lenstype, </w:t>
      </w:r>
      <w:r>
        <w:t>bool</w:t>
      </w:r>
      <w:r w:rsidR="003541BD">
        <w:rPr>
          <w:rFonts w:hint="eastAsia"/>
        </w:rPr>
        <w:t xml:space="preserve"> </w:t>
      </w:r>
      <w:r w:rsidR="003541BD">
        <w:t xml:space="preserve">enable, </w:t>
      </w:r>
      <w:r w:rsidR="000A0AAA">
        <w:rPr>
          <w:rFonts w:hint="eastAsia"/>
        </w:rPr>
        <w:t>Int32</w:t>
      </w:r>
      <w:r w:rsidR="003541BD">
        <w:t xml:space="preserve"> freq, </w:t>
      </w:r>
      <w:r w:rsidR="000A0AAA">
        <w:rPr>
          <w:rFonts w:hint="eastAsia"/>
        </w:rPr>
        <w:t>Int32</w:t>
      </w:r>
      <w:r w:rsidR="00011B7F">
        <w:t xml:space="preserve"> amplitude)</w:t>
      </w:r>
    </w:p>
    <w:p w:rsidR="001A1FE5" w:rsidRDefault="001A1FE5" w:rsidP="001A1FE5">
      <w:r>
        <w:rPr>
          <w:rFonts w:hint="eastAsia"/>
        </w:rPr>
        <w:t>Condenser lens나 Object lens의 wobbling 동작을 설정 한다.</w:t>
      </w:r>
    </w:p>
    <w:p w:rsidR="001A1FE5" w:rsidRDefault="001A1FE5" w:rsidP="001A1FE5">
      <w:r>
        <w:rPr>
          <w:rFonts w:hint="eastAsia"/>
        </w:rPr>
        <w:t>Parameter :</w:t>
      </w:r>
    </w:p>
    <w:p w:rsidR="001A1FE5" w:rsidRDefault="001A1FE5" w:rsidP="001A1FE5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lenstype : Wobbling 할 Lens</w:t>
      </w:r>
    </w:p>
    <w:p w:rsidR="001A1FE5" w:rsidRDefault="001A1FE5" w:rsidP="001A1F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First Condenser Lens</w:t>
      </w:r>
    </w:p>
    <w:p w:rsidR="001A1FE5" w:rsidRDefault="001A1FE5" w:rsidP="001A1F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t>–</w:t>
      </w:r>
      <w:r>
        <w:rPr>
          <w:rFonts w:hint="eastAsia"/>
        </w:rPr>
        <w:t xml:space="preserve"> Second Condenser Lens</w:t>
      </w:r>
    </w:p>
    <w:p w:rsidR="001A1FE5" w:rsidRDefault="001A1FE5" w:rsidP="001A1F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t>–</w:t>
      </w:r>
      <w:r>
        <w:rPr>
          <w:rFonts w:hint="eastAsia"/>
        </w:rPr>
        <w:t xml:space="preserve"> Object Lens</w:t>
      </w:r>
    </w:p>
    <w:p w:rsidR="001A1FE5" w:rsidRDefault="001A1FE5" w:rsidP="001A1FE5">
      <w:r>
        <w:rPr>
          <w:rFonts w:hint="eastAsia"/>
        </w:rPr>
        <w:tab/>
      </w:r>
      <w:r w:rsidR="003B6AC7">
        <w:rPr>
          <w:rFonts w:hint="eastAsia"/>
        </w:rPr>
        <w:t>bool</w:t>
      </w:r>
      <w:r>
        <w:rPr>
          <w:rFonts w:hint="eastAsia"/>
        </w:rPr>
        <w:t xml:space="preserve"> enable : Woobling을 사용할지 여부</w:t>
      </w:r>
    </w:p>
    <w:p w:rsidR="001A1FE5" w:rsidRDefault="001A1FE5" w:rsidP="001A1FE5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freq : wobbling 주기</w:t>
      </w:r>
    </w:p>
    <w:p w:rsidR="001A1FE5" w:rsidRDefault="001A1FE5" w:rsidP="001A1FE5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amplitude : wobbling 진폭</w:t>
      </w:r>
    </w:p>
    <w:p w:rsidR="001A1FE5" w:rsidRDefault="001A1FE5" w:rsidP="001A1FE5">
      <w:r>
        <w:rPr>
          <w:rFonts w:hint="eastAsia"/>
        </w:rPr>
        <w:lastRenderedPageBreak/>
        <w:t>Return : 항상 true</w:t>
      </w:r>
    </w:p>
    <w:p w:rsidR="001A1FE5" w:rsidRPr="001A1FE5" w:rsidRDefault="001A1FE5" w:rsidP="001A1FE5"/>
    <w:p w:rsidR="003541BD" w:rsidRDefault="003B6AC7" w:rsidP="003541BD">
      <w:pPr>
        <w:pStyle w:val="4"/>
      </w:pPr>
      <w:r>
        <w:t>bool</w:t>
      </w:r>
      <w:r w:rsidR="003541BD">
        <w:rPr>
          <w:rFonts w:hint="eastAsia"/>
        </w:rPr>
        <w:t xml:space="preserve"> </w:t>
      </w:r>
      <w:r w:rsidR="003541BD" w:rsidRPr="00EC0295">
        <w:rPr>
          <w:b/>
        </w:rPr>
        <w:t>LensWobblingState</w:t>
      </w:r>
      <w:r w:rsidR="003541BD">
        <w:t>(</w:t>
      </w:r>
      <w:r w:rsidR="000A0AAA">
        <w:rPr>
          <w:rFonts w:hint="eastAsia"/>
        </w:rPr>
        <w:t>Int32</w:t>
      </w:r>
      <w:r w:rsidR="003541BD">
        <w:t xml:space="preserve"> lenstype</w:t>
      </w:r>
      <w:r w:rsidR="00011B7F">
        <w:t>)</w:t>
      </w:r>
    </w:p>
    <w:p w:rsidR="001A1FE5" w:rsidRDefault="001A1FE5" w:rsidP="001A1FE5">
      <w:r>
        <w:rPr>
          <w:rFonts w:hint="eastAsia"/>
        </w:rPr>
        <w:t>Condenser lens나 Object lens의 wobbling이 동작 중인지 여부를 확인 한다.</w:t>
      </w:r>
    </w:p>
    <w:p w:rsidR="001A1FE5" w:rsidRDefault="001A1FE5" w:rsidP="001A1FE5">
      <w:r>
        <w:rPr>
          <w:rFonts w:hint="eastAsia"/>
        </w:rPr>
        <w:t>Parameter :</w:t>
      </w:r>
    </w:p>
    <w:p w:rsidR="001A1FE5" w:rsidRDefault="001A1FE5" w:rsidP="001A1FE5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lenstype : 확인할 Lens</w:t>
      </w:r>
    </w:p>
    <w:p w:rsidR="001A1FE5" w:rsidRDefault="001A1FE5" w:rsidP="001A1F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First Condenser Lens</w:t>
      </w:r>
    </w:p>
    <w:p w:rsidR="001A1FE5" w:rsidRDefault="001A1FE5" w:rsidP="001A1F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t>–</w:t>
      </w:r>
      <w:r>
        <w:rPr>
          <w:rFonts w:hint="eastAsia"/>
        </w:rPr>
        <w:t xml:space="preserve"> Second Condenser Lens</w:t>
      </w:r>
    </w:p>
    <w:p w:rsidR="001A1FE5" w:rsidRDefault="001A1FE5" w:rsidP="001A1F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t>–</w:t>
      </w:r>
      <w:r>
        <w:rPr>
          <w:rFonts w:hint="eastAsia"/>
        </w:rPr>
        <w:t xml:space="preserve"> Object</w:t>
      </w:r>
    </w:p>
    <w:p w:rsidR="001A1FE5" w:rsidRDefault="001A1FE5" w:rsidP="001A1FE5">
      <w:r>
        <w:rPr>
          <w:rFonts w:hint="eastAsia"/>
        </w:rPr>
        <w:t>Return : wobbling 여부</w:t>
      </w:r>
    </w:p>
    <w:p w:rsidR="00E06839" w:rsidRDefault="00E06839" w:rsidP="00E06839"/>
    <w:p w:rsidR="00E06839" w:rsidDel="00480A86" w:rsidRDefault="00E06839" w:rsidP="00E06839">
      <w:pPr>
        <w:pStyle w:val="4"/>
        <w:rPr>
          <w:del w:id="332" w:author="Loen" w:date="2009-03-11T15:01:00Z"/>
        </w:rPr>
      </w:pPr>
      <w:del w:id="333" w:author="Loen" w:date="2009-03-11T15:01:00Z">
        <w:r w:rsidDel="00480A86">
          <w:delText xml:space="preserve">void </w:delText>
        </w:r>
        <w:r w:rsidRPr="00E06839" w:rsidDel="00480A86">
          <w:rPr>
            <w:b/>
          </w:rPr>
          <w:delText>MagnificationChagne</w:delText>
        </w:r>
        <w:r w:rsidDel="00480A86">
          <w:delText>(int mag, object[] value)</w:delText>
        </w:r>
      </w:del>
    </w:p>
    <w:p w:rsidR="00E06839" w:rsidDel="00480A86" w:rsidRDefault="00E06839" w:rsidP="00E06839">
      <w:pPr>
        <w:rPr>
          <w:del w:id="334" w:author="Loen" w:date="2009-03-11T15:01:00Z"/>
        </w:rPr>
      </w:pPr>
      <w:del w:id="335" w:author="Loen" w:date="2009-03-11T15:01:00Z">
        <w:r w:rsidDel="00480A86">
          <w:delText>특정 배율의 설정을 변경 한다.</w:delText>
        </w:r>
      </w:del>
    </w:p>
    <w:p w:rsidR="00E06839" w:rsidDel="00480A86" w:rsidRDefault="00E06839" w:rsidP="00E06839">
      <w:pPr>
        <w:rPr>
          <w:del w:id="336" w:author="Loen" w:date="2009-03-11T15:01:00Z"/>
        </w:rPr>
      </w:pPr>
      <w:del w:id="337" w:author="Loen" w:date="2009-03-11T15:01:00Z">
        <w:r w:rsidDel="00480A86">
          <w:rPr>
            <w:rFonts w:hint="eastAsia"/>
          </w:rPr>
          <w:delText>P</w:delText>
        </w:r>
        <w:r w:rsidDel="00480A86">
          <w:delText>aram</w:delText>
        </w:r>
        <w:r w:rsidDel="00480A86">
          <w:rPr>
            <w:rFonts w:hint="eastAsia"/>
          </w:rPr>
          <w:delText>eter :</w:delText>
        </w:r>
        <w:r w:rsidDel="00480A86">
          <w:rPr>
            <w:rFonts w:hint="eastAsia"/>
          </w:rPr>
          <w:tab/>
          <w:delText xml:space="preserve">int </w:delText>
        </w:r>
        <w:r w:rsidDel="00480A86">
          <w:delText>mag</w:delText>
        </w:r>
        <w:r w:rsidDel="00480A86">
          <w:rPr>
            <w:rFonts w:hint="eastAsia"/>
          </w:rPr>
          <w:delText xml:space="preserve"> </w:delText>
        </w:r>
        <w:r w:rsidDel="00480A86">
          <w:delText>–</w:delText>
        </w:r>
        <w:r w:rsidDel="00480A86">
          <w:rPr>
            <w:rFonts w:hint="eastAsia"/>
          </w:rPr>
          <w:delText xml:space="preserve"> Magnificaion( must same </w:delText>
        </w:r>
        <w:r w:rsidDel="00480A86">
          <w:delText>“</w:delText>
        </w:r>
        <w:r w:rsidDel="00480A86">
          <w:rPr>
            <w:rFonts w:hint="eastAsia"/>
          </w:rPr>
          <w:delText>value[0]</w:delText>
        </w:r>
        <w:r w:rsidDel="00480A86">
          <w:delText>”</w:delText>
        </w:r>
        <w:r w:rsidDel="00480A86">
          <w:rPr>
            <w:rFonts w:hint="eastAsia"/>
          </w:rPr>
          <w:delText>)</w:delText>
        </w:r>
      </w:del>
    </w:p>
    <w:p w:rsidR="00E06839" w:rsidDel="00480A86" w:rsidRDefault="00E06839" w:rsidP="00E06839">
      <w:pPr>
        <w:ind w:left="800" w:firstLine="800"/>
        <w:rPr>
          <w:del w:id="338" w:author="Loen" w:date="2009-03-11T15:01:00Z"/>
        </w:rPr>
      </w:pPr>
      <w:del w:id="339" w:author="Loen" w:date="2009-03-11T15:01:00Z">
        <w:r w:rsidDel="00480A86">
          <w:rPr>
            <w:rFonts w:hint="eastAsia"/>
          </w:rPr>
          <w:delText xml:space="preserve">object[] </w:delText>
        </w:r>
        <w:r w:rsidDel="00480A86">
          <w:delText>value</w:delText>
        </w:r>
        <w:r w:rsidDel="00480A86">
          <w:rPr>
            <w:rFonts w:hint="eastAsia"/>
          </w:rPr>
          <w:delText xml:space="preserve"> </w:delText>
        </w:r>
        <w:r w:rsidDel="00480A86">
          <w:delText>–</w:delText>
        </w:r>
        <w:r w:rsidDel="00480A86">
          <w:rPr>
            <w:rFonts w:hint="eastAsia"/>
          </w:rPr>
          <w:delText xml:space="preserve"> </w:delText>
        </w:r>
        <w:r w:rsidDel="00480A86">
          <w:delText>설정</w:delText>
        </w:r>
        <w:r w:rsidDel="00480A86">
          <w:rPr>
            <w:rFonts w:hint="eastAsia"/>
          </w:rPr>
          <w:delText xml:space="preserve">. </w:delText>
        </w:r>
      </w:del>
    </w:p>
    <w:p w:rsidR="00E06839" w:rsidDel="00480A86" w:rsidRDefault="00E06839" w:rsidP="00E06839">
      <w:pPr>
        <w:ind w:left="800" w:firstLine="800"/>
        <w:rPr>
          <w:del w:id="340" w:author="Loen" w:date="2009-03-11T15:01:00Z"/>
        </w:rPr>
      </w:pPr>
      <w:del w:id="341" w:author="Loen" w:date="2009-03-11T15:01:00Z"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  <w:delText xml:space="preserve">value[0] = Magnificaion ( must same </w:delText>
        </w:r>
        <w:r w:rsidDel="00480A86">
          <w:delText>“</w:delText>
        </w:r>
        <w:r w:rsidDel="00480A86">
          <w:rPr>
            <w:rFonts w:hint="eastAsia"/>
          </w:rPr>
          <w:delText>mag</w:delText>
        </w:r>
        <w:r w:rsidDel="00480A86">
          <w:delText>”</w:delText>
        </w:r>
        <w:r w:rsidDel="00480A86">
          <w:rPr>
            <w:rFonts w:hint="eastAsia"/>
          </w:rPr>
          <w:delText>)</w:delText>
        </w:r>
      </w:del>
    </w:p>
    <w:p w:rsidR="00E06839" w:rsidDel="00480A86" w:rsidRDefault="00E06839" w:rsidP="00E06839">
      <w:pPr>
        <w:ind w:left="800" w:firstLine="800"/>
        <w:rPr>
          <w:del w:id="342" w:author="Loen" w:date="2009-03-11T15:01:00Z"/>
        </w:rPr>
      </w:pPr>
      <w:del w:id="343" w:author="Loen" w:date="2009-03-11T15:01:00Z"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  <w:delText>value[1] = MagnificationX</w:delText>
        </w:r>
      </w:del>
    </w:p>
    <w:p w:rsidR="00E06839" w:rsidDel="00480A86" w:rsidRDefault="00E06839" w:rsidP="00E06839">
      <w:pPr>
        <w:ind w:left="800" w:firstLine="800"/>
        <w:rPr>
          <w:del w:id="344" w:author="Loen" w:date="2009-03-11T15:01:00Z"/>
        </w:rPr>
      </w:pPr>
      <w:del w:id="345" w:author="Loen" w:date="2009-03-11T15:01:00Z"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  <w:delText>value[2] = MagnificationY</w:delText>
        </w:r>
      </w:del>
    </w:p>
    <w:p w:rsidR="00E06839" w:rsidDel="00480A86" w:rsidRDefault="00E06839" w:rsidP="00E06839">
      <w:pPr>
        <w:ind w:left="800" w:firstLine="800"/>
        <w:rPr>
          <w:del w:id="346" w:author="Loen" w:date="2009-03-11T15:01:00Z"/>
        </w:rPr>
      </w:pPr>
      <w:del w:id="347" w:author="Loen" w:date="2009-03-11T15:01:00Z"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  <w:delText>value[3] = FeedbackMode</w:delText>
        </w:r>
      </w:del>
    </w:p>
    <w:p w:rsidR="00E06839" w:rsidDel="00480A86" w:rsidRDefault="00E06839" w:rsidP="00E06839">
      <w:pPr>
        <w:rPr>
          <w:del w:id="348" w:author="Loen" w:date="2009-03-11T15:01:00Z"/>
        </w:rPr>
      </w:pPr>
    </w:p>
    <w:p w:rsidR="00E06839" w:rsidDel="00480A86" w:rsidRDefault="00E06839" w:rsidP="00E06839">
      <w:pPr>
        <w:pStyle w:val="4"/>
        <w:rPr>
          <w:del w:id="349" w:author="Loen" w:date="2009-03-11T15:01:00Z"/>
        </w:rPr>
      </w:pPr>
      <w:del w:id="350" w:author="Loen" w:date="2009-03-11T15:01:00Z">
        <w:r w:rsidDel="00480A86">
          <w:delText xml:space="preserve">object[,] </w:delText>
        </w:r>
        <w:r w:rsidRPr="00E06839" w:rsidDel="00480A86">
          <w:rPr>
            <w:b/>
          </w:rPr>
          <w:delText>MagnificationTableGet</w:delText>
        </w:r>
        <w:r w:rsidDel="00480A86">
          <w:delText>()</w:delText>
        </w:r>
      </w:del>
    </w:p>
    <w:p w:rsidR="00E06839" w:rsidDel="00480A86" w:rsidRDefault="00E06839" w:rsidP="00E06839">
      <w:pPr>
        <w:rPr>
          <w:del w:id="351" w:author="Loen" w:date="2009-03-11T15:01:00Z"/>
        </w:rPr>
      </w:pPr>
      <w:del w:id="352" w:author="Loen" w:date="2009-03-11T15:01:00Z">
        <w:r w:rsidDel="00480A86">
          <w:delText>배율 테이블을 가져 온다.</w:delText>
        </w:r>
      </w:del>
    </w:p>
    <w:p w:rsidR="00E06839" w:rsidDel="00480A86" w:rsidRDefault="00E06839" w:rsidP="00E06839">
      <w:pPr>
        <w:rPr>
          <w:del w:id="353" w:author="Loen" w:date="2009-03-11T15:01:00Z"/>
        </w:rPr>
      </w:pPr>
      <w:del w:id="354" w:author="Loen" w:date="2009-03-11T15:01:00Z">
        <w:r w:rsidDel="00480A86">
          <w:rPr>
            <w:rFonts w:hint="eastAsia"/>
          </w:rPr>
          <w:delText>R</w:delText>
        </w:r>
        <w:r w:rsidDel="00480A86">
          <w:delText>eturn</w:delText>
        </w:r>
        <w:r w:rsidDel="00480A86">
          <w:rPr>
            <w:rFonts w:hint="eastAsia"/>
          </w:rPr>
          <w:delText xml:space="preserve"> :</w:delText>
        </w:r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</w:r>
        <w:r w:rsidDel="00480A86">
          <w:delText>배율 테이블</w:delText>
        </w:r>
      </w:del>
    </w:p>
    <w:p w:rsidR="00E06839" w:rsidDel="00480A86" w:rsidRDefault="00E06839" w:rsidP="00E06839">
      <w:pPr>
        <w:rPr>
          <w:del w:id="355" w:author="Loen" w:date="2009-03-11T15:01:00Z"/>
        </w:rPr>
      </w:pPr>
      <w:del w:id="356" w:author="Loen" w:date="2009-03-11T15:01:00Z"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  <w:delText>1</w:delText>
        </w:r>
        <w:r w:rsidRPr="00E06839" w:rsidDel="00480A86">
          <w:rPr>
            <w:rFonts w:hint="eastAsia"/>
            <w:vertAlign w:val="superscript"/>
          </w:rPr>
          <w:delText>st</w:delText>
        </w:r>
        <w:r w:rsidDel="00480A86">
          <w:rPr>
            <w:rFonts w:hint="eastAsia"/>
          </w:rPr>
          <w:delText xml:space="preserve"> column </w:delText>
        </w:r>
        <w:r w:rsidDel="00480A86">
          <w:delText>–</w:delText>
        </w:r>
        <w:r w:rsidDel="00480A86">
          <w:rPr>
            <w:rFonts w:hint="eastAsia"/>
          </w:rPr>
          <w:delText xml:space="preserve"> Magnification</w:delText>
        </w:r>
      </w:del>
    </w:p>
    <w:p w:rsidR="00E06839" w:rsidDel="00480A86" w:rsidRDefault="00E06839" w:rsidP="00E06839">
      <w:pPr>
        <w:rPr>
          <w:del w:id="357" w:author="Loen" w:date="2009-03-11T15:01:00Z"/>
        </w:rPr>
      </w:pPr>
      <w:del w:id="358" w:author="Loen" w:date="2009-03-11T15:01:00Z"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  <w:delText>2</w:delText>
        </w:r>
        <w:r w:rsidRPr="00E06839" w:rsidDel="00480A86">
          <w:rPr>
            <w:rFonts w:hint="eastAsia"/>
            <w:vertAlign w:val="superscript"/>
          </w:rPr>
          <w:delText>st</w:delText>
        </w:r>
        <w:r w:rsidDel="00480A86">
          <w:rPr>
            <w:rFonts w:hint="eastAsia"/>
          </w:rPr>
          <w:delText xml:space="preserve"> column </w:delText>
        </w:r>
        <w:r w:rsidDel="00480A86">
          <w:delText>–</w:delText>
        </w:r>
        <w:r w:rsidDel="00480A86">
          <w:rPr>
            <w:rFonts w:hint="eastAsia"/>
          </w:rPr>
          <w:delText xml:space="preserve"> MagnificationX</w:delText>
        </w:r>
      </w:del>
    </w:p>
    <w:p w:rsidR="00E06839" w:rsidDel="00480A86" w:rsidRDefault="00E06839" w:rsidP="00E06839">
      <w:pPr>
        <w:rPr>
          <w:del w:id="359" w:author="Loen" w:date="2009-03-11T15:01:00Z"/>
        </w:rPr>
      </w:pPr>
      <w:del w:id="360" w:author="Loen" w:date="2009-03-11T15:01:00Z"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  <w:delText>3</w:delText>
        </w:r>
        <w:r w:rsidRPr="00E06839" w:rsidDel="00480A86">
          <w:rPr>
            <w:rFonts w:hint="eastAsia"/>
            <w:vertAlign w:val="superscript"/>
          </w:rPr>
          <w:delText>st</w:delText>
        </w:r>
        <w:r w:rsidDel="00480A86">
          <w:rPr>
            <w:rFonts w:hint="eastAsia"/>
          </w:rPr>
          <w:delText xml:space="preserve"> column </w:delText>
        </w:r>
        <w:r w:rsidDel="00480A86">
          <w:delText>–</w:delText>
        </w:r>
        <w:r w:rsidDel="00480A86">
          <w:rPr>
            <w:rFonts w:hint="eastAsia"/>
          </w:rPr>
          <w:delText xml:space="preserve"> MagnificaionY</w:delText>
        </w:r>
      </w:del>
    </w:p>
    <w:p w:rsidR="00E06839" w:rsidDel="00480A86" w:rsidRDefault="00E06839" w:rsidP="00E06839">
      <w:pPr>
        <w:rPr>
          <w:del w:id="361" w:author="Loen" w:date="2009-03-11T15:01:00Z"/>
        </w:rPr>
      </w:pPr>
      <w:del w:id="362" w:author="Loen" w:date="2009-03-11T15:01:00Z"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  <w:delText>4</w:delText>
        </w:r>
        <w:r w:rsidRPr="00E06839" w:rsidDel="00480A86">
          <w:rPr>
            <w:rFonts w:hint="eastAsia"/>
            <w:vertAlign w:val="superscript"/>
          </w:rPr>
          <w:delText>st</w:delText>
        </w:r>
        <w:r w:rsidDel="00480A86">
          <w:rPr>
            <w:rFonts w:hint="eastAsia"/>
          </w:rPr>
          <w:delText xml:space="preserve"> column - FeedbackMode</w:delText>
        </w:r>
      </w:del>
    </w:p>
    <w:p w:rsidR="00E06839" w:rsidDel="00480A86" w:rsidRDefault="00E06839" w:rsidP="00E06839">
      <w:pPr>
        <w:rPr>
          <w:del w:id="363" w:author="Loen" w:date="2009-03-11T15:01:00Z"/>
        </w:rPr>
      </w:pPr>
    </w:p>
    <w:p w:rsidR="00E06839" w:rsidDel="00480A86" w:rsidRDefault="00E06839" w:rsidP="00E06839">
      <w:pPr>
        <w:pStyle w:val="4"/>
        <w:rPr>
          <w:del w:id="364" w:author="Loen" w:date="2009-03-11T15:01:00Z"/>
        </w:rPr>
      </w:pPr>
      <w:del w:id="365" w:author="Loen" w:date="2009-03-11T15:01:00Z">
        <w:r w:rsidDel="00480A86">
          <w:delText xml:space="preserve">void </w:delText>
        </w:r>
        <w:r w:rsidRPr="00E06839" w:rsidDel="00480A86">
          <w:rPr>
            <w:b/>
          </w:rPr>
          <w:delText>MagnificationTableSet</w:delText>
        </w:r>
        <w:r w:rsidDel="00480A86">
          <w:delText>(object[,] table)</w:delText>
        </w:r>
      </w:del>
    </w:p>
    <w:p w:rsidR="00E06839" w:rsidDel="00480A86" w:rsidRDefault="00E06839" w:rsidP="00E06839">
      <w:pPr>
        <w:rPr>
          <w:del w:id="366" w:author="Loen" w:date="2009-03-11T15:01:00Z"/>
        </w:rPr>
      </w:pPr>
      <w:del w:id="367" w:author="Loen" w:date="2009-03-11T15:01:00Z">
        <w:r w:rsidDel="00480A86">
          <w:delText>배율 테이블을 설정 한다.</w:delText>
        </w:r>
      </w:del>
    </w:p>
    <w:p w:rsidR="00E06839" w:rsidDel="00480A86" w:rsidRDefault="00E06839" w:rsidP="00E06839">
      <w:pPr>
        <w:rPr>
          <w:del w:id="368" w:author="Loen" w:date="2009-03-11T15:01:00Z"/>
        </w:rPr>
      </w:pPr>
      <w:del w:id="369" w:author="Loen" w:date="2009-03-11T15:01:00Z">
        <w:r w:rsidDel="00480A86">
          <w:rPr>
            <w:rFonts w:hint="eastAsia"/>
          </w:rPr>
          <w:delText>P</w:delText>
        </w:r>
        <w:r w:rsidDel="00480A86">
          <w:delText>aram</w:delText>
        </w:r>
        <w:r w:rsidDel="00480A86">
          <w:rPr>
            <w:rFonts w:hint="eastAsia"/>
          </w:rPr>
          <w:delText>eter :</w:delText>
        </w:r>
        <w:r w:rsidDel="00480A86">
          <w:rPr>
            <w:rFonts w:hint="eastAsia"/>
          </w:rPr>
          <w:tab/>
          <w:delText xml:space="preserve">object[,] </w:delText>
        </w:r>
        <w:r w:rsidDel="00480A86">
          <w:delText>value</w:delText>
        </w:r>
        <w:r w:rsidDel="00480A86">
          <w:rPr>
            <w:rFonts w:hint="eastAsia"/>
          </w:rPr>
          <w:delText xml:space="preserve"> </w:delText>
        </w:r>
        <w:r w:rsidDel="00480A86">
          <w:delText>–</w:delText>
        </w:r>
        <w:r w:rsidDel="00480A86">
          <w:rPr>
            <w:rFonts w:hint="eastAsia"/>
          </w:rPr>
          <w:delText xml:space="preserve"> 배율 테이블</w:delText>
        </w:r>
      </w:del>
    </w:p>
    <w:p w:rsidR="00E06839" w:rsidDel="00480A86" w:rsidRDefault="00E06839" w:rsidP="00E06839">
      <w:pPr>
        <w:rPr>
          <w:del w:id="370" w:author="Loen" w:date="2009-03-11T15:01:00Z"/>
        </w:rPr>
      </w:pPr>
      <w:del w:id="371" w:author="Loen" w:date="2009-03-11T15:01:00Z"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  <w:delText>1</w:delText>
        </w:r>
        <w:r w:rsidRPr="00E06839" w:rsidDel="00480A86">
          <w:rPr>
            <w:rFonts w:hint="eastAsia"/>
            <w:vertAlign w:val="superscript"/>
          </w:rPr>
          <w:delText>st</w:delText>
        </w:r>
        <w:r w:rsidDel="00480A86">
          <w:rPr>
            <w:rFonts w:hint="eastAsia"/>
          </w:rPr>
          <w:delText xml:space="preserve"> column </w:delText>
        </w:r>
        <w:r w:rsidDel="00480A86">
          <w:delText>–</w:delText>
        </w:r>
        <w:r w:rsidDel="00480A86">
          <w:rPr>
            <w:rFonts w:hint="eastAsia"/>
          </w:rPr>
          <w:delText xml:space="preserve"> Magnification</w:delText>
        </w:r>
      </w:del>
    </w:p>
    <w:p w:rsidR="00E06839" w:rsidDel="00480A86" w:rsidRDefault="00E06839" w:rsidP="00E06839">
      <w:pPr>
        <w:rPr>
          <w:del w:id="372" w:author="Loen" w:date="2009-03-11T15:01:00Z"/>
        </w:rPr>
      </w:pPr>
      <w:del w:id="373" w:author="Loen" w:date="2009-03-11T15:01:00Z"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  <w:delText>2</w:delText>
        </w:r>
        <w:r w:rsidRPr="00E06839" w:rsidDel="00480A86">
          <w:rPr>
            <w:rFonts w:hint="eastAsia"/>
            <w:vertAlign w:val="superscript"/>
          </w:rPr>
          <w:delText>st</w:delText>
        </w:r>
        <w:r w:rsidDel="00480A86">
          <w:rPr>
            <w:rFonts w:hint="eastAsia"/>
          </w:rPr>
          <w:delText xml:space="preserve"> column </w:delText>
        </w:r>
        <w:r w:rsidDel="00480A86">
          <w:delText>–</w:delText>
        </w:r>
        <w:r w:rsidDel="00480A86">
          <w:rPr>
            <w:rFonts w:hint="eastAsia"/>
          </w:rPr>
          <w:delText xml:space="preserve"> MagnificationX</w:delText>
        </w:r>
      </w:del>
    </w:p>
    <w:p w:rsidR="00E06839" w:rsidDel="00480A86" w:rsidRDefault="00E06839" w:rsidP="00E06839">
      <w:pPr>
        <w:rPr>
          <w:del w:id="374" w:author="Loen" w:date="2009-03-11T15:01:00Z"/>
        </w:rPr>
      </w:pPr>
      <w:del w:id="375" w:author="Loen" w:date="2009-03-11T15:01:00Z"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  <w:delText>3</w:delText>
        </w:r>
        <w:r w:rsidRPr="00E06839" w:rsidDel="00480A86">
          <w:rPr>
            <w:rFonts w:hint="eastAsia"/>
            <w:vertAlign w:val="superscript"/>
          </w:rPr>
          <w:delText>st</w:delText>
        </w:r>
        <w:r w:rsidDel="00480A86">
          <w:rPr>
            <w:rFonts w:hint="eastAsia"/>
          </w:rPr>
          <w:delText xml:space="preserve"> column </w:delText>
        </w:r>
        <w:r w:rsidDel="00480A86">
          <w:delText>–</w:delText>
        </w:r>
        <w:r w:rsidDel="00480A86">
          <w:rPr>
            <w:rFonts w:hint="eastAsia"/>
          </w:rPr>
          <w:delText xml:space="preserve"> MagnificaionY</w:delText>
        </w:r>
      </w:del>
    </w:p>
    <w:p w:rsidR="00E06839" w:rsidDel="00480A86" w:rsidRDefault="00E06839" w:rsidP="00E06839">
      <w:pPr>
        <w:rPr>
          <w:del w:id="376" w:author="Loen" w:date="2009-03-11T15:01:00Z"/>
        </w:rPr>
      </w:pPr>
      <w:del w:id="377" w:author="Loen" w:date="2009-03-11T15:01:00Z"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</w:r>
        <w:r w:rsidDel="00480A86">
          <w:rPr>
            <w:rFonts w:hint="eastAsia"/>
          </w:rPr>
          <w:tab/>
          <w:delText>4</w:delText>
        </w:r>
        <w:r w:rsidRPr="00E06839" w:rsidDel="00480A86">
          <w:rPr>
            <w:rFonts w:hint="eastAsia"/>
            <w:vertAlign w:val="superscript"/>
          </w:rPr>
          <w:delText>st</w:delText>
        </w:r>
        <w:r w:rsidDel="00480A86">
          <w:rPr>
            <w:rFonts w:hint="eastAsia"/>
          </w:rPr>
          <w:delText xml:space="preserve"> column - FeedbackMode</w:delText>
        </w:r>
      </w:del>
    </w:p>
    <w:p w:rsidR="00E06839" w:rsidRPr="001A1FE5" w:rsidRDefault="00E06839" w:rsidP="00E06839"/>
    <w:p w:rsidR="003541BD" w:rsidRDefault="003B6AC7" w:rsidP="003541BD">
      <w:pPr>
        <w:pStyle w:val="4"/>
      </w:pPr>
      <w:r>
        <w:t>bool</w:t>
      </w:r>
      <w:r w:rsidR="003541BD">
        <w:rPr>
          <w:rFonts w:hint="eastAsia"/>
        </w:rPr>
        <w:t xml:space="preserve"> </w:t>
      </w:r>
      <w:r w:rsidR="003541BD" w:rsidRPr="00EC0295">
        <w:rPr>
          <w:b/>
        </w:rPr>
        <w:t>StigSyncScan</w:t>
      </w:r>
      <w:r w:rsidR="003541BD">
        <w:t>(</w:t>
      </w:r>
      <w:r w:rsidR="000A0AAA">
        <w:rPr>
          <w:rFonts w:hint="eastAsia"/>
        </w:rPr>
        <w:t>Int32</w:t>
      </w:r>
      <w:r w:rsidR="003541BD">
        <w:t xml:space="preserve"> stig, </w:t>
      </w:r>
      <w:r>
        <w:t>bool</w:t>
      </w:r>
      <w:r w:rsidR="003541BD">
        <w:rPr>
          <w:rFonts w:hint="eastAsia"/>
        </w:rPr>
        <w:t xml:space="preserve"> </w:t>
      </w:r>
      <w:r w:rsidR="003541BD">
        <w:t xml:space="preserve">enable, </w:t>
      </w:r>
      <w:r w:rsidR="000A0AAA">
        <w:rPr>
          <w:rFonts w:hint="eastAsia"/>
        </w:rPr>
        <w:t>Int32</w:t>
      </w:r>
      <w:r w:rsidR="00011B7F">
        <w:t xml:space="preserve"> gain)</w:t>
      </w:r>
    </w:p>
    <w:p w:rsidR="00011B7F" w:rsidRDefault="00011B7F" w:rsidP="00011B7F">
      <w:r>
        <w:rPr>
          <w:rFonts w:hint="eastAsia"/>
        </w:rPr>
        <w:t>Stig Coil을 reference scan 신호에 동기화(비점동기화)여부를 설정 한다.</w:t>
      </w:r>
    </w:p>
    <w:p w:rsidR="00011B7F" w:rsidRDefault="00011B7F" w:rsidP="00011B7F">
      <w:r>
        <w:rPr>
          <w:rFonts w:hint="eastAsia"/>
        </w:rPr>
        <w:t>Parameter :</w:t>
      </w:r>
    </w:p>
    <w:p w:rsidR="00011B7F" w:rsidRDefault="00011B7F" w:rsidP="00011B7F">
      <w:r>
        <w:rPr>
          <w:rFonts w:hint="eastAsia"/>
        </w:rPr>
        <w:lastRenderedPageBreak/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stig : 동기화할 Stig Coil</w:t>
      </w:r>
    </w:p>
    <w:p w:rsidR="00011B7F" w:rsidRDefault="00011B7F" w:rsidP="00011B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 xml:space="preserve"> Stig X</w:t>
      </w:r>
    </w:p>
    <w:p w:rsidR="00011B7F" w:rsidRDefault="00011B7F" w:rsidP="00011B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Stig Y</w:t>
      </w:r>
    </w:p>
    <w:p w:rsidR="00011B7F" w:rsidRDefault="00011B7F" w:rsidP="00011B7F">
      <w:r>
        <w:rPr>
          <w:rFonts w:hint="eastAsia"/>
        </w:rPr>
        <w:tab/>
      </w:r>
      <w:r w:rsidR="003B6AC7">
        <w:rPr>
          <w:rFonts w:hint="eastAsia"/>
        </w:rPr>
        <w:t>bool</w:t>
      </w:r>
      <w:r>
        <w:rPr>
          <w:rFonts w:hint="eastAsia"/>
        </w:rPr>
        <w:t xml:space="preserve"> : 동기화 여부</w:t>
      </w:r>
    </w:p>
    <w:p w:rsidR="00011B7F" w:rsidRDefault="00011B7F" w:rsidP="00011B7F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gain : reserved</w:t>
      </w:r>
    </w:p>
    <w:p w:rsidR="00011B7F" w:rsidRDefault="00011B7F" w:rsidP="00011B7F">
      <w:r>
        <w:rPr>
          <w:rFonts w:hint="eastAsia"/>
        </w:rPr>
        <w:t>Return : 항상 true</w:t>
      </w:r>
    </w:p>
    <w:p w:rsidR="00011B7F" w:rsidRPr="00011B7F" w:rsidRDefault="00011B7F" w:rsidP="00011B7F"/>
    <w:p w:rsidR="003541BD" w:rsidRDefault="003B6AC7" w:rsidP="003541BD">
      <w:pPr>
        <w:pStyle w:val="4"/>
      </w:pPr>
      <w:r>
        <w:t>bool</w:t>
      </w:r>
      <w:r w:rsidR="003541BD">
        <w:rPr>
          <w:rFonts w:hint="eastAsia"/>
        </w:rPr>
        <w:t xml:space="preserve"> </w:t>
      </w:r>
      <w:r w:rsidR="003541BD" w:rsidRPr="00EC0295">
        <w:rPr>
          <w:b/>
        </w:rPr>
        <w:t>StigSyncScanState</w:t>
      </w:r>
      <w:r w:rsidR="003541BD">
        <w:t>(</w:t>
      </w:r>
      <w:r w:rsidR="000A0AAA">
        <w:rPr>
          <w:rFonts w:hint="eastAsia"/>
        </w:rPr>
        <w:t>Int32</w:t>
      </w:r>
      <w:r w:rsidR="00011B7F">
        <w:t xml:space="preserve"> stig)</w:t>
      </w:r>
    </w:p>
    <w:p w:rsidR="00011B7F" w:rsidRDefault="00011B7F" w:rsidP="00011B7F">
      <w:r>
        <w:rPr>
          <w:rFonts w:hint="eastAsia"/>
        </w:rPr>
        <w:t>Stig Coil을 reference scan 신호에 동기화(비점동기화) 상태를 확인 한다.</w:t>
      </w:r>
    </w:p>
    <w:p w:rsidR="00011B7F" w:rsidRDefault="00011B7F" w:rsidP="00011B7F">
      <w:r>
        <w:rPr>
          <w:rFonts w:hint="eastAsia"/>
        </w:rPr>
        <w:t>Parameter :</w:t>
      </w:r>
    </w:p>
    <w:p w:rsidR="00011B7F" w:rsidRDefault="00011B7F" w:rsidP="00011B7F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stig : 동기화할 Stig Coil</w:t>
      </w:r>
    </w:p>
    <w:p w:rsidR="00011B7F" w:rsidRDefault="00011B7F" w:rsidP="00011B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 xml:space="preserve"> Stig X</w:t>
      </w:r>
    </w:p>
    <w:p w:rsidR="00011B7F" w:rsidRDefault="00011B7F" w:rsidP="00011B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Stig Y</w:t>
      </w:r>
    </w:p>
    <w:p w:rsidR="00011B7F" w:rsidRDefault="00011B7F" w:rsidP="00011B7F">
      <w:r>
        <w:rPr>
          <w:rFonts w:hint="eastAsia"/>
        </w:rPr>
        <w:t>Return : 동기화 여부</w:t>
      </w:r>
    </w:p>
    <w:p w:rsidR="00011B7F" w:rsidRPr="00011B7F" w:rsidRDefault="00011B7F" w:rsidP="00011B7F"/>
    <w:p w:rsidR="003541BD" w:rsidRDefault="003B6AC7" w:rsidP="003541BD">
      <w:pPr>
        <w:pStyle w:val="4"/>
      </w:pPr>
      <w:r>
        <w:t>bool</w:t>
      </w:r>
      <w:r w:rsidR="003541BD">
        <w:rPr>
          <w:rFonts w:hint="eastAsia"/>
        </w:rPr>
        <w:t xml:space="preserve"> </w:t>
      </w:r>
      <w:r w:rsidR="003541BD" w:rsidRPr="00EC0295">
        <w:rPr>
          <w:b/>
        </w:rPr>
        <w:t>StigWobbling</w:t>
      </w:r>
      <w:r w:rsidR="003541BD">
        <w:t>(</w:t>
      </w:r>
      <w:r w:rsidR="000A0AAA">
        <w:rPr>
          <w:rFonts w:hint="eastAsia"/>
        </w:rPr>
        <w:t>Int32</w:t>
      </w:r>
      <w:r w:rsidR="003541BD">
        <w:t xml:space="preserve"> sitg, </w:t>
      </w:r>
      <w:r>
        <w:t>bool</w:t>
      </w:r>
      <w:r w:rsidR="003541BD">
        <w:rPr>
          <w:rFonts w:hint="eastAsia"/>
        </w:rPr>
        <w:t xml:space="preserve"> </w:t>
      </w:r>
      <w:r w:rsidR="003541BD">
        <w:t xml:space="preserve">enable, </w:t>
      </w:r>
      <w:r w:rsidR="000A0AAA">
        <w:rPr>
          <w:rFonts w:hint="eastAsia"/>
        </w:rPr>
        <w:t>Int32</w:t>
      </w:r>
      <w:r w:rsidR="003541BD">
        <w:t xml:space="preserve"> freq, </w:t>
      </w:r>
      <w:r w:rsidR="000A0AAA">
        <w:rPr>
          <w:rFonts w:hint="eastAsia"/>
        </w:rPr>
        <w:t>Int32</w:t>
      </w:r>
      <w:r w:rsidR="003541BD">
        <w:t xml:space="preserve"> amplitude);</w:t>
      </w:r>
    </w:p>
    <w:p w:rsidR="00011B7F" w:rsidRDefault="00011B7F" w:rsidP="00011B7F">
      <w:r>
        <w:rPr>
          <w:rFonts w:hint="eastAsia"/>
        </w:rPr>
        <w:t>Stig Coil의 woobling 동작을 설정 한다.</w:t>
      </w:r>
    </w:p>
    <w:p w:rsidR="00011B7F" w:rsidRDefault="00011B7F" w:rsidP="00011B7F">
      <w:r>
        <w:rPr>
          <w:rFonts w:hint="eastAsia"/>
        </w:rPr>
        <w:t>Parameter :</w:t>
      </w:r>
    </w:p>
    <w:p w:rsidR="00011B7F" w:rsidRDefault="00011B7F" w:rsidP="00011B7F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stig : wobbling할 stig coil</w:t>
      </w:r>
    </w:p>
    <w:p w:rsidR="00011B7F" w:rsidRDefault="00011B7F" w:rsidP="00011B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 xml:space="preserve"> Stig X</w:t>
      </w:r>
    </w:p>
    <w:p w:rsidR="00011B7F" w:rsidRDefault="00011B7F" w:rsidP="00011B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Stig Y</w:t>
      </w:r>
    </w:p>
    <w:p w:rsidR="00011B7F" w:rsidRDefault="00011B7F" w:rsidP="00011B7F">
      <w:r>
        <w:rPr>
          <w:rFonts w:hint="eastAsia"/>
        </w:rPr>
        <w:tab/>
      </w:r>
      <w:r w:rsidR="003B6AC7">
        <w:rPr>
          <w:rFonts w:hint="eastAsia"/>
        </w:rPr>
        <w:t>bool</w:t>
      </w:r>
      <w:r>
        <w:rPr>
          <w:rFonts w:hint="eastAsia"/>
        </w:rPr>
        <w:t xml:space="preserve"> enable : wobbling 여부</w:t>
      </w:r>
    </w:p>
    <w:p w:rsidR="00011B7F" w:rsidRDefault="00011B7F" w:rsidP="00011B7F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freq : wobbling 주기</w:t>
      </w:r>
    </w:p>
    <w:p w:rsidR="00011B7F" w:rsidRDefault="00011B7F" w:rsidP="00011B7F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amplitude : wobbling 진폭</w:t>
      </w:r>
    </w:p>
    <w:p w:rsidR="00011B7F" w:rsidRDefault="00011B7F" w:rsidP="00011B7F">
      <w:r>
        <w:rPr>
          <w:rFonts w:hint="eastAsia"/>
        </w:rPr>
        <w:t>Return : 항상 true</w:t>
      </w:r>
    </w:p>
    <w:p w:rsidR="00011B7F" w:rsidRPr="00011B7F" w:rsidRDefault="00011B7F" w:rsidP="00011B7F"/>
    <w:p w:rsidR="003541BD" w:rsidRDefault="003B6AC7" w:rsidP="003541BD">
      <w:pPr>
        <w:pStyle w:val="4"/>
      </w:pPr>
      <w:r>
        <w:rPr>
          <w:rFonts w:hint="eastAsia"/>
        </w:rPr>
        <w:t>bool</w:t>
      </w:r>
      <w:r w:rsidR="003541BD">
        <w:rPr>
          <w:rFonts w:hint="eastAsia"/>
        </w:rPr>
        <w:t xml:space="preserve"> </w:t>
      </w:r>
      <w:r w:rsidR="003541BD" w:rsidRPr="00EC0295">
        <w:rPr>
          <w:b/>
        </w:rPr>
        <w:t>StigWobblingState</w:t>
      </w:r>
      <w:r w:rsidR="003541BD">
        <w:t>(</w:t>
      </w:r>
      <w:r w:rsidR="000A0AAA">
        <w:rPr>
          <w:rFonts w:hint="eastAsia"/>
        </w:rPr>
        <w:t>Int32</w:t>
      </w:r>
      <w:r w:rsidR="003541BD">
        <w:t xml:space="preserve"> stig);</w:t>
      </w:r>
    </w:p>
    <w:p w:rsidR="00011B7F" w:rsidRDefault="00011B7F" w:rsidP="00011B7F">
      <w:r>
        <w:rPr>
          <w:rFonts w:hint="eastAsia"/>
        </w:rPr>
        <w:t>Stig Coil의 wobbling 상태를 확인한다.</w:t>
      </w:r>
    </w:p>
    <w:p w:rsidR="00011B7F" w:rsidRDefault="00011B7F" w:rsidP="00011B7F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stig : 확인한 stig coil</w:t>
      </w:r>
    </w:p>
    <w:p w:rsidR="00011B7F" w:rsidRDefault="00011B7F" w:rsidP="00011B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 xml:space="preserve"> Stig X</w:t>
      </w:r>
    </w:p>
    <w:p w:rsidR="00011B7F" w:rsidRDefault="00011B7F" w:rsidP="00011B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Stig Y</w:t>
      </w:r>
    </w:p>
    <w:p w:rsidR="00011B7F" w:rsidRDefault="00011B7F" w:rsidP="00011B7F">
      <w:r>
        <w:rPr>
          <w:rFonts w:hint="eastAsia"/>
        </w:rPr>
        <w:t>Return : wobbling 여부</w:t>
      </w:r>
    </w:p>
    <w:p w:rsidR="00011B7F" w:rsidRPr="00011B7F" w:rsidRDefault="00011B7F" w:rsidP="00011B7F"/>
    <w:p w:rsidR="003541BD" w:rsidRDefault="003541BD" w:rsidP="003541BD">
      <w:pPr>
        <w:pStyle w:val="4"/>
      </w:pPr>
      <w:r>
        <w:t xml:space="preserve">double </w:t>
      </w:r>
      <w:r w:rsidRPr="00EC0295">
        <w:rPr>
          <w:b/>
        </w:rPr>
        <w:t>VacuumGauge</w:t>
      </w:r>
      <w:r>
        <w:t>(</w:t>
      </w:r>
      <w:r w:rsidR="000A0AAA">
        <w:rPr>
          <w:rFonts w:hint="eastAsia"/>
        </w:rPr>
        <w:t>Int32</w:t>
      </w:r>
      <w:r>
        <w:t xml:space="preserve"> number);</w:t>
      </w:r>
    </w:p>
    <w:p w:rsidR="00011B7F" w:rsidRDefault="00011B7F" w:rsidP="00011B7F">
      <w:r>
        <w:rPr>
          <w:rFonts w:hint="eastAsia"/>
        </w:rPr>
        <w:t>진공 게이지의 값을 읽는다.</w:t>
      </w:r>
    </w:p>
    <w:p w:rsidR="00011B7F" w:rsidRDefault="00011B7F" w:rsidP="00011B7F">
      <w:r>
        <w:rPr>
          <w:rFonts w:hint="eastAsia"/>
        </w:rPr>
        <w:t xml:space="preserve">Parameter : </w:t>
      </w:r>
    </w:p>
    <w:p w:rsidR="00011B7F" w:rsidRDefault="00011B7F" w:rsidP="00011B7F">
      <w:r>
        <w:rPr>
          <w:rFonts w:hint="eastAsia"/>
        </w:rPr>
        <w:tab/>
      </w:r>
      <w:r w:rsidR="000A0AAA">
        <w:rPr>
          <w:rFonts w:hint="eastAsia"/>
        </w:rPr>
        <w:t>Int32</w:t>
      </w:r>
      <w:r>
        <w:rPr>
          <w:rFonts w:hint="eastAsia"/>
        </w:rPr>
        <w:t xml:space="preserve"> number : 진공 게이지 번호</w:t>
      </w:r>
    </w:p>
    <w:p w:rsidR="00011B7F" w:rsidRDefault="00011B7F" w:rsidP="00011B7F">
      <w:r>
        <w:rPr>
          <w:rFonts w:hint="eastAsia"/>
        </w:rPr>
        <w:t>Return : 진공 게이지의 값</w:t>
      </w:r>
    </w:p>
    <w:p w:rsidR="00820A32" w:rsidRDefault="00820A32" w:rsidP="003404F5">
      <w:pPr>
        <w:pStyle w:val="3"/>
        <w:ind w:left="625" w:right="200"/>
        <w:pPrChange w:id="378" w:author="Loen" w:date="2010-04-06T19:39:00Z">
          <w:pPr>
            <w:pStyle w:val="3"/>
          </w:pPr>
        </w:pPrChange>
      </w:pPr>
      <w:r>
        <w:rPr>
          <w:rFonts w:hint="eastAsia"/>
        </w:rPr>
        <w:t>Event</w:t>
      </w:r>
    </w:p>
    <w:p w:rsidR="00820A32" w:rsidRDefault="00820A32" w:rsidP="00820A32">
      <w:pPr>
        <w:pStyle w:val="4"/>
      </w:pPr>
      <w:r w:rsidRPr="00820A32">
        <w:lastRenderedPageBreak/>
        <w:t>event CommunicationError</w:t>
      </w:r>
      <w:r>
        <w:t xml:space="preserve">EventHandler </w:t>
      </w:r>
      <w:r w:rsidRPr="00820A32">
        <w:rPr>
          <w:b/>
        </w:rPr>
        <w:t>CommunicationError</w:t>
      </w:r>
    </w:p>
    <w:p w:rsidR="00820A32" w:rsidRDefault="00820A32" w:rsidP="00011B7F">
      <w:r>
        <w:rPr>
          <w:rFonts w:hint="eastAsia"/>
        </w:rPr>
        <w:t>통신이 실패 할 경우 발생 한다.</w:t>
      </w:r>
    </w:p>
    <w:p w:rsidR="00344FAE" w:rsidRDefault="00344FAE" w:rsidP="003404F5">
      <w:pPr>
        <w:pStyle w:val="3"/>
        <w:ind w:left="625" w:right="200"/>
        <w:pPrChange w:id="379" w:author="Loen" w:date="2010-04-06T19:39:00Z">
          <w:pPr>
            <w:pStyle w:val="3"/>
          </w:pPr>
        </w:pPrChange>
      </w:pPr>
      <w:r>
        <w:rPr>
          <w:rFonts w:hint="eastAsia"/>
        </w:rPr>
        <w:t>Indexer</w:t>
      </w:r>
    </w:p>
    <w:p w:rsidR="00344FAE" w:rsidRDefault="00344FAE" w:rsidP="00344FAE">
      <w:pPr>
        <w:pStyle w:val="4"/>
      </w:pPr>
      <w:r w:rsidRPr="003B6AC7">
        <w:t>obje</w:t>
      </w:r>
      <w:r>
        <w:t xml:space="preserve">ct[] </w:t>
      </w:r>
      <w:r w:rsidRPr="003B6AC7">
        <w:rPr>
          <w:b/>
        </w:rPr>
        <w:t>this</w:t>
      </w:r>
      <w:r>
        <w:t>[string board]</w:t>
      </w:r>
    </w:p>
    <w:p w:rsidR="00344FAE" w:rsidRDefault="00344FAE" w:rsidP="00344FAE">
      <w:r>
        <w:rPr>
          <w:rFonts w:hint="eastAsia"/>
        </w:rPr>
        <w:t>읽기 전용</w:t>
      </w:r>
    </w:p>
    <w:p w:rsidR="00344FAE" w:rsidRDefault="00344FAE" w:rsidP="00344FAE">
      <w:r w:rsidRPr="003B6AC7">
        <w:rPr>
          <w:rFonts w:hint="eastAsia"/>
        </w:rPr>
        <w:t>보드</w:t>
      </w:r>
      <w:r w:rsidRPr="003B6AC7">
        <w:t xml:space="preserve"> 이름을 통해 보드가 제어하는 IControlValue의 목록을 가져옴.</w:t>
      </w:r>
    </w:p>
    <w:p w:rsidR="00344FAE" w:rsidRDefault="00344FAE" w:rsidP="00344FAE">
      <w:r>
        <w:rPr>
          <w:rFonts w:hint="eastAsia"/>
        </w:rPr>
        <w:tab/>
        <w:t xml:space="preserve">Parameter : </w:t>
      </w:r>
    </w:p>
    <w:p w:rsidR="00344FAE" w:rsidRDefault="00344FAE" w:rsidP="00344FAE">
      <w:r>
        <w:rPr>
          <w:rFonts w:hint="eastAsia"/>
        </w:rPr>
        <w:tab/>
      </w:r>
      <w:r>
        <w:rPr>
          <w:rFonts w:hint="eastAsia"/>
        </w:rPr>
        <w:tab/>
        <w:t xml:space="preserve">string board </w:t>
      </w:r>
      <w:r>
        <w:t>–</w:t>
      </w:r>
      <w:r>
        <w:rPr>
          <w:rFonts w:hint="eastAsia"/>
        </w:rPr>
        <w:t xml:space="preserve"> 보드 이름</w:t>
      </w:r>
    </w:p>
    <w:p w:rsidR="00344FAE" w:rsidRDefault="00344FAE" w:rsidP="00344FAE">
      <w:r>
        <w:rPr>
          <w:rFonts w:hint="eastAsia"/>
        </w:rPr>
        <w:tab/>
        <w:t>Return :</w:t>
      </w:r>
    </w:p>
    <w:p w:rsidR="00344FAE" w:rsidRDefault="00344FAE" w:rsidP="00344FAE">
      <w:r>
        <w:rPr>
          <w:rFonts w:hint="eastAsia"/>
        </w:rPr>
        <w:tab/>
      </w:r>
      <w:r>
        <w:rPr>
          <w:rFonts w:hint="eastAsia"/>
        </w:rPr>
        <w:tab/>
      </w:r>
      <w:r w:rsidRPr="003B6AC7">
        <w:t>IControlValue Array</w:t>
      </w:r>
    </w:p>
    <w:p w:rsidR="00822F19" w:rsidRDefault="00822F19" w:rsidP="00822F19">
      <w:pPr>
        <w:pStyle w:val="2"/>
        <w:spacing w:before="960"/>
        <w:ind w:right="200"/>
      </w:pPr>
      <w:bookmarkStart w:id="380" w:name="_Toc224549144"/>
      <w:r w:rsidRPr="00822F19">
        <w:t xml:space="preserve">interface </w:t>
      </w:r>
      <w:r w:rsidRPr="00822F19">
        <w:rPr>
          <w:b/>
        </w:rPr>
        <w:t>IControlValue</w:t>
      </w:r>
      <w:r w:rsidRPr="00822F19">
        <w:t>&lt;T&gt;</w:t>
      </w:r>
      <w:bookmarkEnd w:id="380"/>
    </w:p>
    <w:p w:rsidR="00822F19" w:rsidRDefault="00822F19" w:rsidP="00822F19">
      <w:r>
        <w:rPr>
          <w:rFonts w:hint="eastAsia"/>
        </w:rPr>
        <w:t xml:space="preserve">제네릭으로 구현된 Controller 제어 인수의 </w:t>
      </w:r>
      <w:r>
        <w:t>interface</w:t>
      </w:r>
      <w:r>
        <w:rPr>
          <w:rFonts w:hint="eastAsia"/>
        </w:rPr>
        <w:t xml:space="preserve"> 이다.</w:t>
      </w:r>
    </w:p>
    <w:p w:rsidR="00822F19" w:rsidRDefault="00822F19" w:rsidP="00822F19">
      <w:r>
        <w:rPr>
          <w:rFonts w:hint="eastAsia"/>
        </w:rPr>
        <w:t>IControlValueDouble과 IControlValueInt의 기본형이다.</w:t>
      </w:r>
    </w:p>
    <w:p w:rsidR="00822F19" w:rsidRDefault="00822F19" w:rsidP="003404F5">
      <w:pPr>
        <w:pStyle w:val="3"/>
        <w:ind w:left="625" w:right="200"/>
        <w:pPrChange w:id="381" w:author="Loen" w:date="2010-04-06T19:39:00Z">
          <w:pPr>
            <w:pStyle w:val="3"/>
          </w:pPr>
        </w:pPrChange>
      </w:pPr>
      <w:r>
        <w:rPr>
          <w:rFonts w:hint="eastAsia"/>
        </w:rPr>
        <w:t>Property</w:t>
      </w:r>
    </w:p>
    <w:p w:rsidR="00822F19" w:rsidRDefault="00822F19" w:rsidP="00822F19">
      <w:pPr>
        <w:pStyle w:val="4"/>
      </w:pPr>
      <w:r>
        <w:rPr>
          <w:rFonts w:hint="eastAsia"/>
        </w:rPr>
        <w:t>T</w:t>
      </w:r>
      <w:r>
        <w:t xml:space="preserve"> </w:t>
      </w:r>
      <w:r w:rsidRPr="00EC0295">
        <w:rPr>
          <w:b/>
        </w:rPr>
        <w:t>DefaultMax</w:t>
      </w:r>
    </w:p>
    <w:p w:rsidR="00822F19" w:rsidRDefault="00822F19" w:rsidP="00822F19">
      <w:r>
        <w:rPr>
          <w:rFonts w:hint="eastAsia"/>
        </w:rPr>
        <w:t>읽기 전용</w:t>
      </w:r>
    </w:p>
    <w:p w:rsidR="00822F19" w:rsidRDefault="00822F19" w:rsidP="00822F19">
      <w:r>
        <w:rPr>
          <w:rFonts w:hint="eastAsia"/>
        </w:rPr>
        <w:t>System에서 지원하는 최대 값</w:t>
      </w:r>
    </w:p>
    <w:p w:rsidR="00822F19" w:rsidRPr="00F479F6" w:rsidRDefault="00822F19" w:rsidP="00822F19"/>
    <w:p w:rsidR="00822F19" w:rsidRDefault="00822F19" w:rsidP="00822F19">
      <w:pPr>
        <w:pStyle w:val="4"/>
      </w:pPr>
      <w:r>
        <w:rPr>
          <w:rFonts w:hint="eastAsia"/>
        </w:rPr>
        <w:t>T</w:t>
      </w:r>
      <w:r>
        <w:t xml:space="preserve"> </w:t>
      </w:r>
      <w:r w:rsidRPr="00EC0295">
        <w:rPr>
          <w:b/>
        </w:rPr>
        <w:t>DefaultMin</w:t>
      </w:r>
    </w:p>
    <w:p w:rsidR="00822F19" w:rsidRDefault="00822F19" w:rsidP="00822F19">
      <w:r>
        <w:rPr>
          <w:rFonts w:hint="eastAsia"/>
        </w:rPr>
        <w:t>읽기 전용</w:t>
      </w:r>
    </w:p>
    <w:p w:rsidR="00822F19" w:rsidRDefault="00822F19" w:rsidP="00822F19">
      <w:r>
        <w:rPr>
          <w:rFonts w:hint="eastAsia"/>
        </w:rPr>
        <w:t>System에서 지원하는 최소 값</w:t>
      </w:r>
    </w:p>
    <w:p w:rsidR="00822F19" w:rsidRPr="00F479F6" w:rsidRDefault="00822F19" w:rsidP="00822F19"/>
    <w:p w:rsidR="00822F19" w:rsidRDefault="00822F19" w:rsidP="00822F19">
      <w:pPr>
        <w:pStyle w:val="4"/>
      </w:pPr>
      <w:r>
        <w:rPr>
          <w:rFonts w:hint="eastAsia"/>
        </w:rPr>
        <w:t>T</w:t>
      </w:r>
      <w:r>
        <w:t xml:space="preserve"> </w:t>
      </w:r>
      <w:r>
        <w:rPr>
          <w:rFonts w:hint="eastAsia"/>
          <w:b/>
        </w:rPr>
        <w:t>Maximum</w:t>
      </w:r>
    </w:p>
    <w:p w:rsidR="00822F19" w:rsidRPr="003541BD" w:rsidRDefault="00822F19" w:rsidP="00822F19">
      <w:r>
        <w:rPr>
          <w:rFonts w:hint="eastAsia"/>
        </w:rPr>
        <w:t>읽고 쓸수 있음</w:t>
      </w:r>
    </w:p>
    <w:p w:rsidR="00822F19" w:rsidRDefault="00822F19" w:rsidP="00822F19">
      <w:r>
        <w:rPr>
          <w:rFonts w:hint="eastAsia"/>
        </w:rPr>
        <w:t>동작 가능한 최대 값</w:t>
      </w:r>
    </w:p>
    <w:p w:rsidR="00822F19" w:rsidRDefault="00822F19" w:rsidP="00822F19">
      <w:r>
        <w:rPr>
          <w:rFonts w:hint="eastAsia"/>
        </w:rPr>
        <w:t>범위 : Minimum ~ DefaultMax</w:t>
      </w:r>
    </w:p>
    <w:p w:rsidR="00822F19" w:rsidRPr="00F479F6" w:rsidRDefault="00822F19" w:rsidP="00822F19"/>
    <w:p w:rsidR="00822F19" w:rsidRDefault="00822F19" w:rsidP="00822F19">
      <w:pPr>
        <w:pStyle w:val="4"/>
      </w:pPr>
      <w:r>
        <w:rPr>
          <w:rFonts w:hint="eastAsia"/>
        </w:rPr>
        <w:t>T</w:t>
      </w:r>
      <w:r>
        <w:t xml:space="preserve"> </w:t>
      </w:r>
      <w:r w:rsidRPr="00EC0295">
        <w:rPr>
          <w:b/>
        </w:rPr>
        <w:t>Min</w:t>
      </w:r>
      <w:r>
        <w:rPr>
          <w:rFonts w:hint="eastAsia"/>
          <w:b/>
        </w:rPr>
        <w:t>imum</w:t>
      </w:r>
    </w:p>
    <w:p w:rsidR="00822F19" w:rsidRPr="003541BD" w:rsidRDefault="00822F19" w:rsidP="00822F19">
      <w:r>
        <w:rPr>
          <w:rFonts w:hint="eastAsia"/>
        </w:rPr>
        <w:t>읽고 쓸수 있음</w:t>
      </w:r>
    </w:p>
    <w:p w:rsidR="00822F19" w:rsidRDefault="00822F19" w:rsidP="00822F19">
      <w:r>
        <w:rPr>
          <w:rFonts w:hint="eastAsia"/>
        </w:rPr>
        <w:t>동작 가능한 최소 값</w:t>
      </w:r>
    </w:p>
    <w:p w:rsidR="00822F19" w:rsidRDefault="00822F19" w:rsidP="00822F19">
      <w:r>
        <w:rPr>
          <w:rFonts w:hint="eastAsia"/>
        </w:rPr>
        <w:t>범위 : DefaultMin ~ Maximum</w:t>
      </w:r>
    </w:p>
    <w:p w:rsidR="00822F19" w:rsidRPr="00F479F6" w:rsidRDefault="00822F19" w:rsidP="00822F19"/>
    <w:p w:rsidR="00822F19" w:rsidRDefault="00822F19" w:rsidP="00822F19">
      <w:pPr>
        <w:pStyle w:val="4"/>
      </w:pPr>
      <w:r>
        <w:rPr>
          <w:rFonts w:hint="eastAsia"/>
        </w:rPr>
        <w:t>T</w:t>
      </w:r>
      <w:r>
        <w:t xml:space="preserve"> </w:t>
      </w:r>
      <w:r w:rsidRPr="00EC0295">
        <w:rPr>
          <w:b/>
        </w:rPr>
        <w:t>Offset</w:t>
      </w:r>
    </w:p>
    <w:p w:rsidR="00822F19" w:rsidRPr="003541BD" w:rsidRDefault="00822F19" w:rsidP="00822F19">
      <w:r>
        <w:rPr>
          <w:rFonts w:hint="eastAsia"/>
        </w:rPr>
        <w:t>읽고 쓸수 있음</w:t>
      </w:r>
    </w:p>
    <w:p w:rsidR="00822F19" w:rsidRDefault="00822F19" w:rsidP="00822F19">
      <w:r>
        <w:rPr>
          <w:rFonts w:hint="eastAsia"/>
        </w:rPr>
        <w:t>offset. Value 가 변경 될 경우, Controller에는 Value+Offset의 값이 전달 된다.</w:t>
      </w:r>
    </w:p>
    <w:p w:rsidR="00822F19" w:rsidRDefault="00822F19" w:rsidP="00822F19">
      <w:r>
        <w:rPr>
          <w:rFonts w:hint="eastAsia"/>
        </w:rPr>
        <w:t xml:space="preserve">범위 : MinValue + Value ~ MaxValue </w:t>
      </w:r>
      <w:r>
        <w:t>–</w:t>
      </w:r>
      <w:r>
        <w:rPr>
          <w:rFonts w:hint="eastAsia"/>
        </w:rPr>
        <w:t xml:space="preserve"> Value</w:t>
      </w:r>
    </w:p>
    <w:p w:rsidR="00822F19" w:rsidRDefault="00822F19" w:rsidP="00822F19"/>
    <w:p w:rsidR="00822F19" w:rsidRDefault="00822F19" w:rsidP="00822F19">
      <w:pPr>
        <w:pStyle w:val="4"/>
      </w:pPr>
      <w:r>
        <w:rPr>
          <w:rFonts w:hint="eastAsia"/>
        </w:rPr>
        <w:t>T</w:t>
      </w:r>
      <w:r>
        <w:t xml:space="preserve"> </w:t>
      </w:r>
      <w:r>
        <w:rPr>
          <w:rFonts w:hint="eastAsia"/>
          <w:b/>
        </w:rPr>
        <w:t>Precision</w:t>
      </w:r>
    </w:p>
    <w:p w:rsidR="00822F19" w:rsidRPr="003541BD" w:rsidRDefault="00822F19" w:rsidP="00822F19">
      <w:r>
        <w:rPr>
          <w:rFonts w:hint="eastAsia"/>
        </w:rPr>
        <w:t>읽고 전용</w:t>
      </w:r>
    </w:p>
    <w:p w:rsidR="00822F19" w:rsidRDefault="00822F19" w:rsidP="00822F19">
      <w:r>
        <w:rPr>
          <w:rFonts w:hint="eastAsia"/>
        </w:rPr>
        <w:t>Value 제어의 정밀도.</w:t>
      </w:r>
    </w:p>
    <w:p w:rsidR="00822F19" w:rsidRPr="00F479F6" w:rsidRDefault="00822F19" w:rsidP="00822F19"/>
    <w:p w:rsidR="00822F19" w:rsidRDefault="00822F19" w:rsidP="00822F19">
      <w:pPr>
        <w:pStyle w:val="4"/>
      </w:pPr>
      <w:r>
        <w:rPr>
          <w:rFonts w:hint="eastAsia"/>
        </w:rPr>
        <w:t>T</w:t>
      </w:r>
      <w:r>
        <w:t xml:space="preserve"> </w:t>
      </w:r>
      <w:r w:rsidRPr="00EC0295">
        <w:rPr>
          <w:b/>
        </w:rPr>
        <w:t>Value</w:t>
      </w:r>
    </w:p>
    <w:p w:rsidR="00822F19" w:rsidRDefault="00822F19" w:rsidP="00822F19">
      <w:r>
        <w:rPr>
          <w:rFonts w:hint="eastAsia"/>
        </w:rPr>
        <w:t>읽고 쓸수 있음</w:t>
      </w:r>
    </w:p>
    <w:p w:rsidR="00822F19" w:rsidRDefault="00822F19" w:rsidP="00822F19">
      <w:r>
        <w:rPr>
          <w:rFonts w:hint="eastAsia"/>
        </w:rPr>
        <w:t>설정 값. Controller에는 Value+Offset의 값이 전달 된다.</w:t>
      </w:r>
    </w:p>
    <w:p w:rsidR="00822F19" w:rsidRDefault="00822F19" w:rsidP="00822F19">
      <w:r>
        <w:rPr>
          <w:rFonts w:hint="eastAsia"/>
        </w:rPr>
        <w:t xml:space="preserve">범위 : MinValue + Offset ~ MaxValue </w:t>
      </w:r>
      <w:r>
        <w:t>–</w:t>
      </w:r>
      <w:r>
        <w:rPr>
          <w:rFonts w:hint="eastAsia"/>
        </w:rPr>
        <w:t xml:space="preserve"> Offset</w:t>
      </w:r>
    </w:p>
    <w:p w:rsidR="00822F19" w:rsidRPr="00F479F6" w:rsidRDefault="00822F19" w:rsidP="00822F19"/>
    <w:p w:rsidR="00822F19" w:rsidRDefault="00822F19" w:rsidP="00822F19">
      <w:pPr>
        <w:pStyle w:val="4"/>
      </w:pPr>
      <w:r>
        <w:rPr>
          <w:rFonts w:hint="eastAsia"/>
        </w:rPr>
        <w:t>Object[]</w:t>
      </w:r>
      <w:r>
        <w:t xml:space="preserve"> </w:t>
      </w:r>
      <w:r w:rsidRPr="00EC0295">
        <w:rPr>
          <w:b/>
        </w:rPr>
        <w:t>Read</w:t>
      </w:r>
    </w:p>
    <w:p w:rsidR="00822F19" w:rsidRDefault="00822F19" w:rsidP="00822F19">
      <w:r>
        <w:rPr>
          <w:rFonts w:hint="eastAsia"/>
        </w:rPr>
        <w:t>읽기 전용</w:t>
      </w:r>
    </w:p>
    <w:p w:rsidR="00822F19" w:rsidRDefault="00822F19" w:rsidP="00822F19">
      <w:r>
        <w:rPr>
          <w:rFonts w:hint="eastAsia"/>
        </w:rPr>
        <w:t>동작에 의한 feedback</w:t>
      </w:r>
    </w:p>
    <w:p w:rsidR="00822F19" w:rsidRPr="00F479F6" w:rsidDel="005F3725" w:rsidRDefault="00822F19" w:rsidP="00822F19">
      <w:pPr>
        <w:rPr>
          <w:del w:id="382" w:author="Loen" w:date="2009-03-11T15:07:00Z"/>
        </w:rPr>
      </w:pPr>
    </w:p>
    <w:p w:rsidR="00822F19" w:rsidDel="005F3725" w:rsidRDefault="00822F19" w:rsidP="003404F5">
      <w:pPr>
        <w:pStyle w:val="3"/>
        <w:ind w:left="625" w:right="200"/>
        <w:rPr>
          <w:del w:id="383" w:author="Loen" w:date="2009-03-11T15:07:00Z"/>
        </w:rPr>
        <w:pPrChange w:id="384" w:author="Loen" w:date="2010-04-06T19:39:00Z">
          <w:pPr>
            <w:pStyle w:val="3"/>
          </w:pPr>
        </w:pPrChange>
      </w:pPr>
      <w:del w:id="385" w:author="Loen" w:date="2009-03-11T15:07:00Z">
        <w:r w:rsidDel="005F3725">
          <w:rPr>
            <w:rFonts w:hint="eastAsia"/>
          </w:rPr>
          <w:delText>Method</w:delText>
        </w:r>
      </w:del>
    </w:p>
    <w:p w:rsidR="00822F19" w:rsidDel="005F3725" w:rsidRDefault="00822F19" w:rsidP="00822F19">
      <w:pPr>
        <w:pStyle w:val="4"/>
        <w:rPr>
          <w:del w:id="386" w:author="Loen" w:date="2009-03-11T15:07:00Z"/>
        </w:rPr>
      </w:pPr>
      <w:del w:id="387" w:author="Loen" w:date="2009-03-11T15:07:00Z">
        <w:r w:rsidDel="005F3725">
          <w:delText xml:space="preserve">void </w:delText>
        </w:r>
        <w:r w:rsidRPr="00EC0295" w:rsidDel="005F3725">
          <w:rPr>
            <w:b/>
          </w:rPr>
          <w:delText>RepeatUpdate</w:delText>
        </w:r>
        <w:r w:rsidDel="005F3725">
          <w:delText>(bool</w:delText>
        </w:r>
        <w:r w:rsidDel="005F3725">
          <w:rPr>
            <w:rFonts w:hint="eastAsia"/>
          </w:rPr>
          <w:delText xml:space="preserve"> </w:delText>
        </w:r>
        <w:r w:rsidDel="005F3725">
          <w:delText>enable)</w:delText>
        </w:r>
      </w:del>
    </w:p>
    <w:p w:rsidR="00822F19" w:rsidDel="005F3725" w:rsidRDefault="00822F19" w:rsidP="00822F19">
      <w:pPr>
        <w:rPr>
          <w:del w:id="388" w:author="Loen" w:date="2009-03-11T15:07:00Z"/>
        </w:rPr>
      </w:pPr>
      <w:del w:id="389" w:author="Loen" w:date="2009-03-11T15:07:00Z">
        <w:r w:rsidDel="005F3725">
          <w:rPr>
            <w:rFonts w:hint="eastAsia"/>
          </w:rPr>
          <w:delText>주기적으로 값을 읽는 동작을 사용 할지 여부를 결정 한다.</w:delText>
        </w:r>
      </w:del>
    </w:p>
    <w:p w:rsidR="00822F19" w:rsidDel="005F3725" w:rsidRDefault="00822F19" w:rsidP="00822F19">
      <w:pPr>
        <w:rPr>
          <w:del w:id="390" w:author="Loen" w:date="2009-03-11T15:07:00Z"/>
        </w:rPr>
      </w:pPr>
      <w:del w:id="391" w:author="Loen" w:date="2009-03-11T15:07:00Z">
        <w:r w:rsidDel="005F3725">
          <w:rPr>
            <w:rFonts w:hint="eastAsia"/>
          </w:rPr>
          <w:delText>Parameter :</w:delText>
        </w:r>
      </w:del>
    </w:p>
    <w:p w:rsidR="00822F19" w:rsidDel="005F3725" w:rsidRDefault="00822F19" w:rsidP="00822F19">
      <w:pPr>
        <w:rPr>
          <w:del w:id="392" w:author="Loen" w:date="2009-03-11T15:07:00Z"/>
        </w:rPr>
      </w:pPr>
      <w:del w:id="393" w:author="Loen" w:date="2009-03-11T15:07:00Z">
        <w:r w:rsidDel="005F3725">
          <w:rPr>
            <w:rFonts w:hint="eastAsia"/>
          </w:rPr>
          <w:tab/>
          <w:delText>bool enable : 사용 여부</w:delText>
        </w:r>
      </w:del>
    </w:p>
    <w:p w:rsidR="00822F19" w:rsidRDefault="00822F19" w:rsidP="00822F19"/>
    <w:p w:rsidR="00822F19" w:rsidRDefault="00822F19" w:rsidP="003404F5">
      <w:pPr>
        <w:pStyle w:val="3"/>
        <w:ind w:left="625" w:right="200"/>
        <w:pPrChange w:id="394" w:author="Loen" w:date="2010-04-06T19:39:00Z">
          <w:pPr>
            <w:pStyle w:val="3"/>
          </w:pPr>
        </w:pPrChange>
      </w:pPr>
      <w:r>
        <w:rPr>
          <w:rFonts w:hint="eastAsia"/>
        </w:rPr>
        <w:t>Event</w:t>
      </w:r>
    </w:p>
    <w:p w:rsidR="00822F19" w:rsidRPr="000A0AAA" w:rsidRDefault="00822F19" w:rsidP="00822F19">
      <w:pPr>
        <w:pStyle w:val="4"/>
      </w:pPr>
      <w:r w:rsidRPr="000A0AAA">
        <w:t xml:space="preserve">event ObjectArrayEventHandler </w:t>
      </w:r>
      <w:r w:rsidRPr="000A0AAA">
        <w:rPr>
          <w:b/>
        </w:rPr>
        <w:t>RepeatUpdated</w:t>
      </w:r>
    </w:p>
    <w:p w:rsidR="00822F19" w:rsidRDefault="00822F19" w:rsidP="00822F19">
      <w:r>
        <w:rPr>
          <w:rFonts w:hint="eastAsia"/>
        </w:rPr>
        <w:t>주기적으로 값을 읽어오는 동작에 의해 발생하는 이벤트</w:t>
      </w:r>
    </w:p>
    <w:p w:rsidR="00822F19" w:rsidRDefault="00822F19" w:rsidP="00822F19"/>
    <w:p w:rsidR="00822F19" w:rsidRDefault="00822F19" w:rsidP="00822F19">
      <w:pPr>
        <w:pStyle w:val="4"/>
      </w:pPr>
      <w:r w:rsidRPr="000A0AAA">
        <w:t>event ColumnEventHandler&lt;</w:t>
      </w:r>
      <w:r>
        <w:rPr>
          <w:rFonts w:hint="eastAsia"/>
        </w:rPr>
        <w:t>T</w:t>
      </w:r>
      <w:r w:rsidRPr="000A0AAA">
        <w:t xml:space="preserve">&gt; </w:t>
      </w:r>
      <w:r w:rsidRPr="000A0AAA">
        <w:rPr>
          <w:b/>
        </w:rPr>
        <w:t>ValueChanged</w:t>
      </w:r>
    </w:p>
    <w:p w:rsidR="00822F19" w:rsidRDefault="00822F19" w:rsidP="00822F19">
      <w:r>
        <w:rPr>
          <w:rFonts w:hint="eastAsia"/>
        </w:rPr>
        <w:t>Maximum, Minimum, Value, offset이 바뀌었음을 알림.</w:t>
      </w:r>
    </w:p>
    <w:p w:rsidR="00822F19" w:rsidRDefault="00822F19" w:rsidP="00344FAE"/>
    <w:p w:rsidR="00C35E52" w:rsidRDefault="00B31AE6" w:rsidP="00341342">
      <w:pPr>
        <w:pStyle w:val="2"/>
        <w:spacing w:before="960"/>
        <w:ind w:right="200"/>
        <w:rPr>
          <w:b/>
        </w:rPr>
      </w:pPr>
      <w:bookmarkStart w:id="395" w:name="_Toc221951533"/>
      <w:bookmarkStart w:id="396" w:name="_Toc221952496"/>
      <w:bookmarkStart w:id="397" w:name="_Toc224549145"/>
      <w:r>
        <w:rPr>
          <w:rFonts w:hint="eastAsia"/>
        </w:rPr>
        <w:t>i</w:t>
      </w:r>
      <w:r w:rsidR="00C35E52">
        <w:rPr>
          <w:rFonts w:hint="eastAsia"/>
        </w:rPr>
        <w:t xml:space="preserve">nterface </w:t>
      </w:r>
      <w:r w:rsidR="00C35E52" w:rsidRPr="00FC3913">
        <w:rPr>
          <w:rFonts w:hint="eastAsia"/>
          <w:b/>
        </w:rPr>
        <w:t>IControlValueDouble</w:t>
      </w:r>
      <w:bookmarkEnd w:id="395"/>
      <w:bookmarkEnd w:id="396"/>
      <w:r w:rsidR="00822F19">
        <w:rPr>
          <w:rFonts w:hint="eastAsia"/>
          <w:b/>
        </w:rPr>
        <w:t xml:space="preserve"> </w:t>
      </w:r>
      <w:r w:rsidR="00822F19" w:rsidRPr="00822F19">
        <w:rPr>
          <w:rFonts w:hint="eastAsia"/>
        </w:rPr>
        <w:t>: IControlValue&lt;T&gt;</w:t>
      </w:r>
      <w:bookmarkEnd w:id="397"/>
    </w:p>
    <w:p w:rsidR="00F479F6" w:rsidRDefault="00F479F6" w:rsidP="00F479F6">
      <w:r>
        <w:rPr>
          <w:rFonts w:hint="eastAsia"/>
        </w:rPr>
        <w:t xml:space="preserve">double 자료형을 사용하는 Controller 제어 인수의 </w:t>
      </w:r>
      <w:r>
        <w:t>interface</w:t>
      </w:r>
      <w:r>
        <w:rPr>
          <w:rFonts w:hint="eastAsia"/>
        </w:rPr>
        <w:t xml:space="preserve"> 이다.</w:t>
      </w:r>
    </w:p>
    <w:p w:rsidR="00F479F6" w:rsidRPr="00F479F6" w:rsidRDefault="00F479F6" w:rsidP="00F479F6">
      <w:r>
        <w:rPr>
          <w:rFonts w:hint="eastAsia"/>
        </w:rPr>
        <w:t>IController 객체로부터 BeamShiftX나 MagnificationX등의 interface를 이 interfce를 이용하여 query 후 interface에 정의된 property나 method등을 이용하여 동작을 취하면 된다.</w:t>
      </w:r>
    </w:p>
    <w:p w:rsidR="00F479F6" w:rsidRDefault="00F479F6" w:rsidP="003404F5">
      <w:pPr>
        <w:pStyle w:val="3"/>
        <w:ind w:left="625" w:right="200"/>
        <w:pPrChange w:id="398" w:author="Loen" w:date="2010-04-06T19:39:00Z">
          <w:pPr>
            <w:pStyle w:val="3"/>
          </w:pPr>
        </w:pPrChange>
      </w:pPr>
      <w:r w:rsidRPr="00F479F6">
        <w:t>Guid</w:t>
      </w:r>
      <w:r>
        <w:rPr>
          <w:rFonts w:hint="eastAsia"/>
        </w:rPr>
        <w:t xml:space="preserve"> - </w:t>
      </w:r>
      <w:r w:rsidRPr="00F479F6">
        <w:t>B58E3A5</w:t>
      </w:r>
      <w:r>
        <w:t>A-9220-461e-B179-780359C9D1EC</w:t>
      </w:r>
    </w:p>
    <w:p w:rsidR="00F479F6" w:rsidRDefault="00F479F6" w:rsidP="003404F5">
      <w:pPr>
        <w:pStyle w:val="3"/>
        <w:ind w:left="625" w:right="200"/>
        <w:pPrChange w:id="399" w:author="Loen" w:date="2010-04-06T19:39:00Z">
          <w:pPr>
            <w:pStyle w:val="3"/>
          </w:pPr>
        </w:pPrChange>
      </w:pPr>
      <w:r>
        <w:rPr>
          <w:rFonts w:hint="eastAsia"/>
        </w:rPr>
        <w:t>Property</w:t>
      </w:r>
    </w:p>
    <w:p w:rsidR="00F479F6" w:rsidRDefault="00F479F6" w:rsidP="00F479F6">
      <w:pPr>
        <w:pStyle w:val="4"/>
      </w:pPr>
      <w:r>
        <w:t xml:space="preserve">double </w:t>
      </w:r>
      <w:r w:rsidRPr="00EC0295">
        <w:rPr>
          <w:b/>
        </w:rPr>
        <w:t>DefaultMax</w:t>
      </w:r>
    </w:p>
    <w:p w:rsidR="00F479F6" w:rsidRDefault="00F479F6" w:rsidP="00F479F6">
      <w:r>
        <w:rPr>
          <w:rFonts w:hint="eastAsia"/>
        </w:rPr>
        <w:t>읽기 전용</w:t>
      </w:r>
    </w:p>
    <w:p w:rsidR="00F479F6" w:rsidRDefault="00F479F6" w:rsidP="00F479F6">
      <w:r>
        <w:rPr>
          <w:rFonts w:hint="eastAsia"/>
        </w:rPr>
        <w:t>System에서 지원하는 최대 값</w:t>
      </w:r>
    </w:p>
    <w:p w:rsidR="003541BD" w:rsidRPr="00F479F6" w:rsidRDefault="003541BD" w:rsidP="00F479F6"/>
    <w:p w:rsidR="00F479F6" w:rsidRDefault="00F479F6" w:rsidP="00F479F6">
      <w:pPr>
        <w:pStyle w:val="4"/>
      </w:pPr>
      <w:r>
        <w:t xml:space="preserve">double </w:t>
      </w:r>
      <w:r w:rsidRPr="00EC0295">
        <w:rPr>
          <w:b/>
        </w:rPr>
        <w:t>DefaultMin</w:t>
      </w:r>
    </w:p>
    <w:p w:rsidR="00F479F6" w:rsidRDefault="00F479F6" w:rsidP="00F479F6">
      <w:r>
        <w:rPr>
          <w:rFonts w:hint="eastAsia"/>
        </w:rPr>
        <w:t>읽기 전용</w:t>
      </w:r>
    </w:p>
    <w:p w:rsidR="00F479F6" w:rsidRDefault="00F479F6" w:rsidP="00F479F6">
      <w:r>
        <w:rPr>
          <w:rFonts w:hint="eastAsia"/>
        </w:rPr>
        <w:t>System에서 지원하는 최소 값</w:t>
      </w:r>
    </w:p>
    <w:p w:rsidR="003541BD" w:rsidRPr="00F479F6" w:rsidRDefault="003541BD" w:rsidP="00F479F6"/>
    <w:p w:rsidR="00F479F6" w:rsidRDefault="00F479F6" w:rsidP="00F479F6">
      <w:pPr>
        <w:pStyle w:val="4"/>
      </w:pPr>
      <w:r>
        <w:t xml:space="preserve">double </w:t>
      </w:r>
      <w:r w:rsidR="000A0AAA">
        <w:rPr>
          <w:rFonts w:hint="eastAsia"/>
          <w:b/>
        </w:rPr>
        <w:t>Maximum</w:t>
      </w:r>
    </w:p>
    <w:p w:rsidR="003541BD" w:rsidRPr="003541BD" w:rsidRDefault="003541BD" w:rsidP="003541BD">
      <w:r>
        <w:rPr>
          <w:rFonts w:hint="eastAsia"/>
        </w:rPr>
        <w:t>읽고 쓸수 있음</w:t>
      </w:r>
    </w:p>
    <w:p w:rsidR="00F479F6" w:rsidRDefault="00F479F6" w:rsidP="00F479F6">
      <w:r>
        <w:rPr>
          <w:rFonts w:hint="eastAsia"/>
        </w:rPr>
        <w:t>동작 가능한 최대 값</w:t>
      </w:r>
    </w:p>
    <w:p w:rsidR="003541BD" w:rsidRDefault="003541BD" w:rsidP="00F479F6">
      <w:r>
        <w:rPr>
          <w:rFonts w:hint="eastAsia"/>
        </w:rPr>
        <w:t xml:space="preserve">범위 : </w:t>
      </w:r>
      <w:r w:rsidR="00091F8F">
        <w:rPr>
          <w:rFonts w:hint="eastAsia"/>
        </w:rPr>
        <w:t xml:space="preserve">Minimum </w:t>
      </w:r>
      <w:r>
        <w:rPr>
          <w:rFonts w:hint="eastAsia"/>
        </w:rPr>
        <w:t>~ DefaultMax</w:t>
      </w:r>
    </w:p>
    <w:p w:rsidR="003541BD" w:rsidRPr="00F479F6" w:rsidRDefault="003541BD" w:rsidP="00F479F6"/>
    <w:p w:rsidR="00F479F6" w:rsidRDefault="00F479F6" w:rsidP="00F479F6">
      <w:pPr>
        <w:pStyle w:val="4"/>
      </w:pPr>
      <w:r>
        <w:t xml:space="preserve">double </w:t>
      </w:r>
      <w:r w:rsidRPr="00EC0295">
        <w:rPr>
          <w:b/>
        </w:rPr>
        <w:t>Min</w:t>
      </w:r>
      <w:r w:rsidR="000A0AAA">
        <w:rPr>
          <w:rFonts w:hint="eastAsia"/>
          <w:b/>
        </w:rPr>
        <w:t>imum</w:t>
      </w:r>
    </w:p>
    <w:p w:rsidR="003541BD" w:rsidRPr="003541BD" w:rsidRDefault="003541BD" w:rsidP="003541BD">
      <w:r>
        <w:rPr>
          <w:rFonts w:hint="eastAsia"/>
        </w:rPr>
        <w:t>읽고 쓸수 있음</w:t>
      </w:r>
    </w:p>
    <w:p w:rsidR="00F479F6" w:rsidRDefault="00F479F6" w:rsidP="00F479F6">
      <w:r>
        <w:rPr>
          <w:rFonts w:hint="eastAsia"/>
        </w:rPr>
        <w:t>동작 가능한 최소 값</w:t>
      </w:r>
    </w:p>
    <w:p w:rsidR="003541BD" w:rsidRDefault="003541BD" w:rsidP="00F479F6">
      <w:r>
        <w:rPr>
          <w:rFonts w:hint="eastAsia"/>
        </w:rPr>
        <w:t>범위 : DefaultMin ~</w:t>
      </w:r>
      <w:r w:rsidR="00091F8F">
        <w:rPr>
          <w:rFonts w:hint="eastAsia"/>
        </w:rPr>
        <w:t xml:space="preserve"> Maximum</w:t>
      </w:r>
    </w:p>
    <w:p w:rsidR="003541BD" w:rsidRPr="00F479F6" w:rsidRDefault="003541BD" w:rsidP="00F479F6"/>
    <w:p w:rsidR="00F479F6" w:rsidRDefault="00F479F6" w:rsidP="00F479F6">
      <w:pPr>
        <w:pStyle w:val="4"/>
      </w:pPr>
      <w:r>
        <w:t xml:space="preserve">double </w:t>
      </w:r>
      <w:r w:rsidRPr="00EC0295">
        <w:rPr>
          <w:b/>
        </w:rPr>
        <w:t>Offset</w:t>
      </w:r>
    </w:p>
    <w:p w:rsidR="003541BD" w:rsidRPr="003541BD" w:rsidRDefault="003541BD" w:rsidP="003541BD">
      <w:r>
        <w:rPr>
          <w:rFonts w:hint="eastAsia"/>
        </w:rPr>
        <w:t>읽고 쓸수 있음</w:t>
      </w:r>
    </w:p>
    <w:p w:rsidR="00F479F6" w:rsidRDefault="00F479F6" w:rsidP="00F479F6">
      <w:r>
        <w:rPr>
          <w:rFonts w:hint="eastAsia"/>
        </w:rPr>
        <w:t>offset. Value 가 변경 될 경우, Controller에는 Value+Offset의 값이 전달 된다.</w:t>
      </w:r>
    </w:p>
    <w:p w:rsidR="00F479F6" w:rsidRDefault="00F479F6" w:rsidP="00F479F6">
      <w:r>
        <w:rPr>
          <w:rFonts w:hint="eastAsia"/>
        </w:rPr>
        <w:t>범위 : MinValue</w:t>
      </w:r>
      <w:r w:rsidR="003541BD">
        <w:rPr>
          <w:rFonts w:hint="eastAsia"/>
        </w:rPr>
        <w:t xml:space="preserve"> + Value</w:t>
      </w:r>
      <w:r>
        <w:rPr>
          <w:rFonts w:hint="eastAsia"/>
        </w:rPr>
        <w:t xml:space="preserve"> ~ MaxValue</w:t>
      </w:r>
      <w:r w:rsidR="003541BD">
        <w:rPr>
          <w:rFonts w:hint="eastAsia"/>
        </w:rPr>
        <w:t xml:space="preserve"> </w:t>
      </w:r>
      <w:r w:rsidR="003541BD">
        <w:t>–</w:t>
      </w:r>
      <w:r w:rsidR="003541BD">
        <w:rPr>
          <w:rFonts w:hint="eastAsia"/>
        </w:rPr>
        <w:t xml:space="preserve"> Value</w:t>
      </w:r>
    </w:p>
    <w:p w:rsidR="003541BD" w:rsidRDefault="003541BD" w:rsidP="00F479F6"/>
    <w:p w:rsidR="000A0AAA" w:rsidRDefault="000A0AAA" w:rsidP="000A0AAA">
      <w:pPr>
        <w:pStyle w:val="4"/>
      </w:pPr>
      <w:r>
        <w:t xml:space="preserve">double </w:t>
      </w:r>
      <w:r>
        <w:rPr>
          <w:rFonts w:hint="eastAsia"/>
          <w:b/>
        </w:rPr>
        <w:t>Precision</w:t>
      </w:r>
    </w:p>
    <w:p w:rsidR="000A0AAA" w:rsidRPr="003541BD" w:rsidRDefault="000A0AAA" w:rsidP="000A0AAA">
      <w:r>
        <w:rPr>
          <w:rFonts w:hint="eastAsia"/>
        </w:rPr>
        <w:t>읽고 전용</w:t>
      </w:r>
    </w:p>
    <w:p w:rsidR="000A0AAA" w:rsidRDefault="000A0AAA" w:rsidP="000A0AAA">
      <w:r>
        <w:rPr>
          <w:rFonts w:hint="eastAsia"/>
        </w:rPr>
        <w:t>Value 제어의 정밀도.</w:t>
      </w:r>
    </w:p>
    <w:p w:rsidR="000A0AAA" w:rsidRPr="00F479F6" w:rsidRDefault="000A0AAA" w:rsidP="00F479F6"/>
    <w:p w:rsidR="00F479F6" w:rsidRDefault="00F479F6" w:rsidP="00F479F6">
      <w:pPr>
        <w:pStyle w:val="4"/>
      </w:pPr>
      <w:r>
        <w:t xml:space="preserve">double </w:t>
      </w:r>
      <w:r w:rsidRPr="00EC0295">
        <w:rPr>
          <w:b/>
        </w:rPr>
        <w:t>Value</w:t>
      </w:r>
    </w:p>
    <w:p w:rsidR="00F479F6" w:rsidRDefault="00F479F6" w:rsidP="00F479F6">
      <w:r>
        <w:rPr>
          <w:rFonts w:hint="eastAsia"/>
        </w:rPr>
        <w:t>읽고 쓸수 있음</w:t>
      </w:r>
    </w:p>
    <w:p w:rsidR="003541BD" w:rsidRDefault="003541BD" w:rsidP="003541BD">
      <w:r>
        <w:rPr>
          <w:rFonts w:hint="eastAsia"/>
        </w:rPr>
        <w:t>설정 값. Controller에는 Value+Offset의 값이 전달 된다.</w:t>
      </w:r>
    </w:p>
    <w:p w:rsidR="003541BD" w:rsidRDefault="003541BD" w:rsidP="003541BD">
      <w:r>
        <w:rPr>
          <w:rFonts w:hint="eastAsia"/>
        </w:rPr>
        <w:t xml:space="preserve">범위 : MinValue + Offset ~ MaxValue </w:t>
      </w:r>
      <w:r>
        <w:t>–</w:t>
      </w:r>
      <w:r>
        <w:rPr>
          <w:rFonts w:hint="eastAsia"/>
        </w:rPr>
        <w:t xml:space="preserve"> Offset</w:t>
      </w:r>
    </w:p>
    <w:p w:rsidR="003541BD" w:rsidRPr="00F479F6" w:rsidRDefault="003541BD" w:rsidP="00F479F6"/>
    <w:p w:rsidR="00F479F6" w:rsidRDefault="000A0AAA" w:rsidP="00F479F6">
      <w:pPr>
        <w:pStyle w:val="4"/>
      </w:pPr>
      <w:r>
        <w:rPr>
          <w:rFonts w:hint="eastAsia"/>
        </w:rPr>
        <w:t>Object[]</w:t>
      </w:r>
      <w:r w:rsidR="00F479F6">
        <w:t xml:space="preserve"> </w:t>
      </w:r>
      <w:r w:rsidR="00F479F6" w:rsidRPr="00EC0295">
        <w:rPr>
          <w:b/>
        </w:rPr>
        <w:t>Read</w:t>
      </w:r>
    </w:p>
    <w:p w:rsidR="00F479F6" w:rsidRDefault="00F479F6" w:rsidP="00F479F6">
      <w:r>
        <w:rPr>
          <w:rFonts w:hint="eastAsia"/>
        </w:rPr>
        <w:t>읽기 전용</w:t>
      </w:r>
    </w:p>
    <w:p w:rsidR="000A0AAA" w:rsidRDefault="000A0AAA" w:rsidP="00F479F6">
      <w:r>
        <w:rPr>
          <w:rFonts w:hint="eastAsia"/>
        </w:rPr>
        <w:t>동작에 의한 feedback</w:t>
      </w:r>
    </w:p>
    <w:p w:rsidR="00C83D6C" w:rsidRPr="00F479F6" w:rsidRDefault="00C83D6C" w:rsidP="00F479F6"/>
    <w:p w:rsidR="00F479F6" w:rsidDel="005F3725" w:rsidRDefault="00F479F6" w:rsidP="003404F5">
      <w:pPr>
        <w:pStyle w:val="3"/>
        <w:ind w:left="625" w:right="200"/>
        <w:rPr>
          <w:del w:id="400" w:author="Loen" w:date="2009-03-11T15:08:00Z"/>
        </w:rPr>
        <w:pPrChange w:id="401" w:author="Loen" w:date="2010-04-06T19:39:00Z">
          <w:pPr>
            <w:pStyle w:val="3"/>
          </w:pPr>
        </w:pPrChange>
      </w:pPr>
      <w:del w:id="402" w:author="Loen" w:date="2009-03-11T15:08:00Z">
        <w:r w:rsidDel="005F3725">
          <w:rPr>
            <w:rFonts w:hint="eastAsia"/>
          </w:rPr>
          <w:delText>Method</w:delText>
        </w:r>
      </w:del>
    </w:p>
    <w:p w:rsidR="00F479F6" w:rsidDel="005F3725" w:rsidRDefault="00F479F6" w:rsidP="00F479F6">
      <w:pPr>
        <w:pStyle w:val="4"/>
        <w:rPr>
          <w:del w:id="403" w:author="Loen" w:date="2009-03-11T15:08:00Z"/>
        </w:rPr>
      </w:pPr>
      <w:del w:id="404" w:author="Loen" w:date="2009-03-11T15:08:00Z">
        <w:r w:rsidDel="005F3725">
          <w:delText xml:space="preserve">void </w:delText>
        </w:r>
        <w:r w:rsidRPr="00EC0295" w:rsidDel="005F3725">
          <w:rPr>
            <w:b/>
          </w:rPr>
          <w:delText>RepeatUpdate</w:delText>
        </w:r>
        <w:r w:rsidDel="005F3725">
          <w:delText>(</w:delText>
        </w:r>
        <w:r w:rsidR="003B6AC7" w:rsidDel="005F3725">
          <w:delText>bool</w:delText>
        </w:r>
        <w:r w:rsidR="00883479" w:rsidDel="005F3725">
          <w:rPr>
            <w:rFonts w:hint="eastAsia"/>
          </w:rPr>
          <w:delText xml:space="preserve"> </w:delText>
        </w:r>
        <w:r w:rsidDel="005F3725">
          <w:delText>enable)</w:delText>
        </w:r>
      </w:del>
    </w:p>
    <w:p w:rsidR="00883479" w:rsidDel="005F3725" w:rsidRDefault="00883479" w:rsidP="00883479">
      <w:pPr>
        <w:rPr>
          <w:del w:id="405" w:author="Loen" w:date="2009-03-11T15:08:00Z"/>
        </w:rPr>
      </w:pPr>
      <w:del w:id="406" w:author="Loen" w:date="2009-03-11T15:08:00Z">
        <w:r w:rsidDel="005F3725">
          <w:rPr>
            <w:rFonts w:hint="eastAsia"/>
          </w:rPr>
          <w:delText>주기적으로 값을 읽는 동작을 사용 할지 여부를 결정 한다.</w:delText>
        </w:r>
      </w:del>
    </w:p>
    <w:p w:rsidR="00883479" w:rsidDel="005F3725" w:rsidRDefault="00883479" w:rsidP="00883479">
      <w:pPr>
        <w:rPr>
          <w:del w:id="407" w:author="Loen" w:date="2009-03-11T15:08:00Z"/>
        </w:rPr>
      </w:pPr>
      <w:del w:id="408" w:author="Loen" w:date="2009-03-11T15:08:00Z">
        <w:r w:rsidDel="005F3725">
          <w:rPr>
            <w:rFonts w:hint="eastAsia"/>
          </w:rPr>
          <w:delText>Parameter :</w:delText>
        </w:r>
      </w:del>
    </w:p>
    <w:p w:rsidR="00883479" w:rsidDel="005F3725" w:rsidRDefault="00883479" w:rsidP="00883479">
      <w:pPr>
        <w:rPr>
          <w:del w:id="409" w:author="Loen" w:date="2009-03-11T15:08:00Z"/>
        </w:rPr>
      </w:pPr>
      <w:del w:id="410" w:author="Loen" w:date="2009-03-11T15:08:00Z">
        <w:r w:rsidDel="005F3725">
          <w:rPr>
            <w:rFonts w:hint="eastAsia"/>
          </w:rPr>
          <w:tab/>
        </w:r>
        <w:r w:rsidR="003B6AC7" w:rsidDel="005F3725">
          <w:rPr>
            <w:rFonts w:hint="eastAsia"/>
          </w:rPr>
          <w:delText>bool</w:delText>
        </w:r>
        <w:r w:rsidR="00551179" w:rsidDel="005F3725">
          <w:rPr>
            <w:rFonts w:hint="eastAsia"/>
          </w:rPr>
          <w:delText xml:space="preserve"> enable : 사용 여부</w:delText>
        </w:r>
      </w:del>
    </w:p>
    <w:p w:rsidR="000A0AAA" w:rsidRDefault="000A0AAA" w:rsidP="00883479"/>
    <w:p w:rsidR="000A0AAA" w:rsidRDefault="000A0AAA" w:rsidP="003404F5">
      <w:pPr>
        <w:pStyle w:val="3"/>
        <w:ind w:left="625" w:right="200"/>
        <w:pPrChange w:id="411" w:author="Loen" w:date="2010-04-06T19:39:00Z">
          <w:pPr>
            <w:pStyle w:val="3"/>
          </w:pPr>
        </w:pPrChange>
      </w:pPr>
      <w:r>
        <w:rPr>
          <w:rFonts w:hint="eastAsia"/>
        </w:rPr>
        <w:lastRenderedPageBreak/>
        <w:t>Event</w:t>
      </w:r>
    </w:p>
    <w:p w:rsidR="000A0AAA" w:rsidRPr="000A0AAA" w:rsidRDefault="000A0AAA" w:rsidP="000A0AAA">
      <w:pPr>
        <w:pStyle w:val="4"/>
      </w:pPr>
      <w:r w:rsidRPr="000A0AAA">
        <w:t xml:space="preserve">event ObjectArrayEventHandler </w:t>
      </w:r>
      <w:r w:rsidRPr="000A0AAA">
        <w:rPr>
          <w:b/>
        </w:rPr>
        <w:t>RepeatUpdated</w:t>
      </w:r>
    </w:p>
    <w:p w:rsidR="00F479F6" w:rsidRDefault="000A0AAA" w:rsidP="00F479F6">
      <w:r>
        <w:rPr>
          <w:rFonts w:hint="eastAsia"/>
        </w:rPr>
        <w:t>주기적으로 값을 읽어오는 동작에 의해 발생하는 이벤트</w:t>
      </w:r>
    </w:p>
    <w:p w:rsidR="000A0AAA" w:rsidRDefault="000A0AAA" w:rsidP="00F479F6"/>
    <w:p w:rsidR="000A0AAA" w:rsidRDefault="000A0AAA" w:rsidP="000A0AAA">
      <w:pPr>
        <w:pStyle w:val="4"/>
      </w:pPr>
      <w:r w:rsidRPr="000A0AAA">
        <w:t>event ColumnEventHandler&lt;</w:t>
      </w:r>
      <w:r>
        <w:rPr>
          <w:rFonts w:hint="eastAsia"/>
        </w:rPr>
        <w:t>double</w:t>
      </w:r>
      <w:r w:rsidRPr="000A0AAA">
        <w:t xml:space="preserve">&gt; </w:t>
      </w:r>
      <w:r w:rsidRPr="000A0AAA">
        <w:rPr>
          <w:b/>
        </w:rPr>
        <w:t>ValueChanged</w:t>
      </w:r>
    </w:p>
    <w:p w:rsidR="000A0AAA" w:rsidRDefault="000A0AAA" w:rsidP="00F479F6">
      <w:r>
        <w:rPr>
          <w:rFonts w:hint="eastAsia"/>
        </w:rPr>
        <w:t>Maximum, Minimum, Value, offset이 바뀌었음을 알림.</w:t>
      </w:r>
    </w:p>
    <w:p w:rsidR="00C35E52" w:rsidRDefault="00B31AE6" w:rsidP="00341342">
      <w:pPr>
        <w:pStyle w:val="2"/>
        <w:spacing w:before="960"/>
        <w:ind w:right="200"/>
        <w:rPr>
          <w:b/>
        </w:rPr>
      </w:pPr>
      <w:bookmarkStart w:id="412" w:name="_Toc221951534"/>
      <w:bookmarkStart w:id="413" w:name="_Toc221952497"/>
      <w:bookmarkStart w:id="414" w:name="_Toc224549146"/>
      <w:r>
        <w:rPr>
          <w:rFonts w:hint="eastAsia"/>
        </w:rPr>
        <w:t>i</w:t>
      </w:r>
      <w:r w:rsidR="00C35E52">
        <w:rPr>
          <w:rFonts w:hint="eastAsia"/>
        </w:rPr>
        <w:t xml:space="preserve">nterface </w:t>
      </w:r>
      <w:r w:rsidR="00C35E52" w:rsidRPr="00940C28">
        <w:rPr>
          <w:rFonts w:hint="eastAsia"/>
          <w:b/>
        </w:rPr>
        <w:t>IControlValueInt</w:t>
      </w:r>
      <w:bookmarkEnd w:id="412"/>
      <w:bookmarkEnd w:id="413"/>
      <w:r w:rsidR="00822F19">
        <w:rPr>
          <w:rFonts w:hint="eastAsia"/>
          <w:b/>
        </w:rPr>
        <w:t xml:space="preserve"> </w:t>
      </w:r>
      <w:r w:rsidR="00822F19" w:rsidRPr="00822F19">
        <w:rPr>
          <w:rFonts w:hint="eastAsia"/>
        </w:rPr>
        <w:t>: IControlValue&lt;T&gt;</w:t>
      </w:r>
      <w:bookmarkEnd w:id="414"/>
    </w:p>
    <w:p w:rsidR="00551179" w:rsidRDefault="00551179" w:rsidP="00551179">
      <w:r>
        <w:rPr>
          <w:rFonts w:hint="eastAsia"/>
        </w:rPr>
        <w:t xml:space="preserve">int 자료형을 사용하는 Controller 제어 인수의 </w:t>
      </w:r>
      <w:r>
        <w:t>interface</w:t>
      </w:r>
      <w:r>
        <w:rPr>
          <w:rFonts w:hint="eastAsia"/>
        </w:rPr>
        <w:t xml:space="preserve"> 이다.</w:t>
      </w:r>
    </w:p>
    <w:p w:rsidR="00551179" w:rsidRDefault="00551179" w:rsidP="00551179">
      <w:r>
        <w:rPr>
          <w:rFonts w:hint="eastAsia"/>
        </w:rPr>
        <w:t>IController 객체로부터 EGHV나 TIP등의 interface를 이 interfce를 이용하여 query 후 interface에 정의된 property나 method등을 이용하여 동작을 취하면 된다.</w:t>
      </w:r>
    </w:p>
    <w:p w:rsidR="00551179" w:rsidRDefault="00551179" w:rsidP="003404F5">
      <w:pPr>
        <w:pStyle w:val="3"/>
        <w:ind w:left="625" w:right="200"/>
        <w:pPrChange w:id="415" w:author="Loen" w:date="2010-04-06T19:39:00Z">
          <w:pPr>
            <w:pStyle w:val="3"/>
          </w:pPr>
        </w:pPrChange>
      </w:pPr>
      <w:r w:rsidRPr="00F479F6">
        <w:t>Guid</w:t>
      </w:r>
      <w:r>
        <w:rPr>
          <w:rFonts w:hint="eastAsia"/>
        </w:rPr>
        <w:t xml:space="preserve"> - </w:t>
      </w:r>
      <w:r w:rsidRPr="00551179">
        <w:t>BF7D8BDE-A1A8-431c-9C4B-AFD74D862508</w:t>
      </w:r>
    </w:p>
    <w:p w:rsidR="00551179" w:rsidRDefault="00551179" w:rsidP="003404F5">
      <w:pPr>
        <w:pStyle w:val="3"/>
        <w:ind w:left="625" w:right="200"/>
        <w:pPrChange w:id="416" w:author="Loen" w:date="2010-04-06T19:39:00Z">
          <w:pPr>
            <w:pStyle w:val="3"/>
          </w:pPr>
        </w:pPrChange>
      </w:pPr>
      <w:r>
        <w:rPr>
          <w:rFonts w:hint="eastAsia"/>
        </w:rPr>
        <w:t>Property</w:t>
      </w:r>
    </w:p>
    <w:p w:rsidR="000A0AAA" w:rsidRDefault="000A0AAA" w:rsidP="000A0AAA">
      <w:pPr>
        <w:pStyle w:val="4"/>
      </w:pPr>
      <w:r>
        <w:rPr>
          <w:rFonts w:hint="eastAsia"/>
        </w:rPr>
        <w:t>Int32</w:t>
      </w:r>
      <w:r>
        <w:t xml:space="preserve"> </w:t>
      </w:r>
      <w:r w:rsidRPr="00EC0295">
        <w:rPr>
          <w:b/>
        </w:rPr>
        <w:t>DefaultMax</w:t>
      </w:r>
    </w:p>
    <w:p w:rsidR="000A0AAA" w:rsidRDefault="000A0AAA" w:rsidP="000A0AAA">
      <w:r>
        <w:rPr>
          <w:rFonts w:hint="eastAsia"/>
        </w:rPr>
        <w:t>읽기 전용</w:t>
      </w:r>
    </w:p>
    <w:p w:rsidR="000A0AAA" w:rsidRDefault="000A0AAA" w:rsidP="000A0AAA">
      <w:r>
        <w:rPr>
          <w:rFonts w:hint="eastAsia"/>
        </w:rPr>
        <w:t>System에서 지원하는 최대 값</w:t>
      </w:r>
    </w:p>
    <w:p w:rsidR="000A0AAA" w:rsidRPr="00F479F6" w:rsidRDefault="000A0AAA" w:rsidP="000A0AAA"/>
    <w:p w:rsidR="000A0AAA" w:rsidRDefault="000A0AAA" w:rsidP="000A0AAA">
      <w:pPr>
        <w:pStyle w:val="4"/>
      </w:pPr>
      <w:r>
        <w:rPr>
          <w:rFonts w:hint="eastAsia"/>
        </w:rPr>
        <w:t>Int32</w:t>
      </w:r>
      <w:r>
        <w:t xml:space="preserve"> </w:t>
      </w:r>
      <w:r w:rsidRPr="00EC0295">
        <w:rPr>
          <w:b/>
        </w:rPr>
        <w:t>DefaultMin</w:t>
      </w:r>
    </w:p>
    <w:p w:rsidR="000A0AAA" w:rsidRDefault="000A0AAA" w:rsidP="000A0AAA">
      <w:r>
        <w:rPr>
          <w:rFonts w:hint="eastAsia"/>
        </w:rPr>
        <w:t>읽기 전용</w:t>
      </w:r>
    </w:p>
    <w:p w:rsidR="000A0AAA" w:rsidRDefault="000A0AAA" w:rsidP="000A0AAA">
      <w:r>
        <w:rPr>
          <w:rFonts w:hint="eastAsia"/>
        </w:rPr>
        <w:t>System에서 지원하는 최소 값</w:t>
      </w:r>
    </w:p>
    <w:p w:rsidR="000A0AAA" w:rsidRPr="00F479F6" w:rsidRDefault="000A0AAA" w:rsidP="000A0AAA"/>
    <w:p w:rsidR="000A0AAA" w:rsidRDefault="000A0AAA" w:rsidP="000A0AAA">
      <w:pPr>
        <w:pStyle w:val="4"/>
      </w:pPr>
      <w:r>
        <w:rPr>
          <w:rFonts w:hint="eastAsia"/>
        </w:rPr>
        <w:t>Int32</w:t>
      </w:r>
      <w:r>
        <w:t xml:space="preserve"> </w:t>
      </w:r>
      <w:r>
        <w:rPr>
          <w:rFonts w:hint="eastAsia"/>
          <w:b/>
        </w:rPr>
        <w:t>Maximum</w:t>
      </w:r>
    </w:p>
    <w:p w:rsidR="000A0AAA" w:rsidRPr="003541BD" w:rsidRDefault="000A0AAA" w:rsidP="000A0AAA">
      <w:r>
        <w:rPr>
          <w:rFonts w:hint="eastAsia"/>
        </w:rPr>
        <w:t>읽고 쓸수 있음</w:t>
      </w:r>
    </w:p>
    <w:p w:rsidR="000A0AAA" w:rsidRDefault="000A0AAA" w:rsidP="000A0AAA">
      <w:r>
        <w:rPr>
          <w:rFonts w:hint="eastAsia"/>
        </w:rPr>
        <w:t>동작 가능한 최대 값</w:t>
      </w:r>
    </w:p>
    <w:p w:rsidR="000A0AAA" w:rsidRDefault="000A0AAA" w:rsidP="000A0AAA">
      <w:r>
        <w:rPr>
          <w:rFonts w:hint="eastAsia"/>
        </w:rPr>
        <w:t xml:space="preserve">범위 : </w:t>
      </w:r>
      <w:r w:rsidR="00091F8F">
        <w:rPr>
          <w:rFonts w:hint="eastAsia"/>
        </w:rPr>
        <w:t xml:space="preserve">Minimum </w:t>
      </w:r>
      <w:r>
        <w:rPr>
          <w:rFonts w:hint="eastAsia"/>
        </w:rPr>
        <w:t>~ DefaultMax</w:t>
      </w:r>
    </w:p>
    <w:p w:rsidR="000A0AAA" w:rsidRPr="00F479F6" w:rsidRDefault="000A0AAA" w:rsidP="000A0AAA"/>
    <w:p w:rsidR="000A0AAA" w:rsidRDefault="000A0AAA" w:rsidP="000A0AAA">
      <w:pPr>
        <w:pStyle w:val="4"/>
      </w:pPr>
      <w:r>
        <w:rPr>
          <w:rFonts w:hint="eastAsia"/>
        </w:rPr>
        <w:t>Int32</w:t>
      </w:r>
      <w:r>
        <w:t xml:space="preserve"> </w:t>
      </w:r>
      <w:r w:rsidRPr="00EC0295">
        <w:rPr>
          <w:b/>
        </w:rPr>
        <w:t>Min</w:t>
      </w:r>
      <w:r>
        <w:rPr>
          <w:rFonts w:hint="eastAsia"/>
          <w:b/>
        </w:rPr>
        <w:t>imum</w:t>
      </w:r>
    </w:p>
    <w:p w:rsidR="000A0AAA" w:rsidRPr="003541BD" w:rsidRDefault="000A0AAA" w:rsidP="000A0AAA">
      <w:r>
        <w:rPr>
          <w:rFonts w:hint="eastAsia"/>
        </w:rPr>
        <w:t>읽고 쓸수 있음</w:t>
      </w:r>
    </w:p>
    <w:p w:rsidR="000A0AAA" w:rsidRDefault="000A0AAA" w:rsidP="000A0AAA">
      <w:r>
        <w:rPr>
          <w:rFonts w:hint="eastAsia"/>
        </w:rPr>
        <w:t>동작 가능한 최소 값</w:t>
      </w:r>
    </w:p>
    <w:p w:rsidR="000A0AAA" w:rsidRDefault="000A0AAA" w:rsidP="000A0AAA">
      <w:r>
        <w:rPr>
          <w:rFonts w:hint="eastAsia"/>
        </w:rPr>
        <w:t>범위 : DefaultMin ~</w:t>
      </w:r>
      <w:r w:rsidR="00091F8F">
        <w:rPr>
          <w:rFonts w:hint="eastAsia"/>
        </w:rPr>
        <w:t xml:space="preserve"> Maximum</w:t>
      </w:r>
    </w:p>
    <w:p w:rsidR="000A0AAA" w:rsidRPr="00F479F6" w:rsidRDefault="000A0AAA" w:rsidP="000A0AAA"/>
    <w:p w:rsidR="000A0AAA" w:rsidRDefault="000A0AAA" w:rsidP="000A0AAA">
      <w:pPr>
        <w:pStyle w:val="4"/>
      </w:pPr>
      <w:r>
        <w:rPr>
          <w:rFonts w:hint="eastAsia"/>
        </w:rPr>
        <w:t>Int32</w:t>
      </w:r>
      <w:r>
        <w:t xml:space="preserve"> </w:t>
      </w:r>
      <w:r w:rsidRPr="00EC0295">
        <w:rPr>
          <w:b/>
        </w:rPr>
        <w:t>Offset</w:t>
      </w:r>
    </w:p>
    <w:p w:rsidR="000A0AAA" w:rsidRPr="003541BD" w:rsidRDefault="000A0AAA" w:rsidP="000A0AAA">
      <w:r>
        <w:rPr>
          <w:rFonts w:hint="eastAsia"/>
        </w:rPr>
        <w:t>읽고 쓸수 있음</w:t>
      </w:r>
    </w:p>
    <w:p w:rsidR="000A0AAA" w:rsidRDefault="000A0AAA" w:rsidP="000A0AAA">
      <w:r>
        <w:rPr>
          <w:rFonts w:hint="eastAsia"/>
        </w:rPr>
        <w:t>offset. Value 가 변경 될 경우, Controller에는 Value+Offset의 값이 전달 된다.</w:t>
      </w:r>
    </w:p>
    <w:p w:rsidR="000A0AAA" w:rsidRDefault="000A0AAA" w:rsidP="000A0AAA">
      <w:r>
        <w:rPr>
          <w:rFonts w:hint="eastAsia"/>
        </w:rPr>
        <w:t xml:space="preserve">범위 : MinValue + Value ~ MaxValue </w:t>
      </w:r>
      <w:r>
        <w:t>–</w:t>
      </w:r>
      <w:r>
        <w:rPr>
          <w:rFonts w:hint="eastAsia"/>
        </w:rPr>
        <w:t xml:space="preserve"> Value</w:t>
      </w:r>
    </w:p>
    <w:p w:rsidR="000A0AAA" w:rsidRDefault="000A0AAA" w:rsidP="000A0AAA"/>
    <w:p w:rsidR="000A0AAA" w:rsidRDefault="000A0AAA" w:rsidP="000A0AAA">
      <w:pPr>
        <w:pStyle w:val="4"/>
      </w:pPr>
      <w:r>
        <w:t xml:space="preserve">double </w:t>
      </w:r>
      <w:r>
        <w:rPr>
          <w:rFonts w:hint="eastAsia"/>
          <w:b/>
        </w:rPr>
        <w:t>Precision</w:t>
      </w:r>
    </w:p>
    <w:p w:rsidR="000A0AAA" w:rsidRPr="003541BD" w:rsidRDefault="000A0AAA" w:rsidP="000A0AAA">
      <w:r>
        <w:rPr>
          <w:rFonts w:hint="eastAsia"/>
        </w:rPr>
        <w:lastRenderedPageBreak/>
        <w:t>읽고 전용</w:t>
      </w:r>
    </w:p>
    <w:p w:rsidR="000A0AAA" w:rsidRDefault="000A0AAA" w:rsidP="000A0AAA">
      <w:r>
        <w:rPr>
          <w:rFonts w:hint="eastAsia"/>
        </w:rPr>
        <w:t>Value 제어의 정밀도.</w:t>
      </w:r>
    </w:p>
    <w:p w:rsidR="00730307" w:rsidRDefault="00730307" w:rsidP="000A0AAA">
      <w:r>
        <w:rPr>
          <w:rFonts w:hint="eastAsia"/>
        </w:rPr>
        <w:t>기본 값 : 1</w:t>
      </w:r>
    </w:p>
    <w:p w:rsidR="000A0AAA" w:rsidRPr="00F479F6" w:rsidRDefault="000A0AAA" w:rsidP="000A0AAA"/>
    <w:p w:rsidR="000A0AAA" w:rsidRDefault="000A0AAA" w:rsidP="000A0AAA">
      <w:pPr>
        <w:pStyle w:val="4"/>
      </w:pPr>
      <w:r>
        <w:rPr>
          <w:rFonts w:hint="eastAsia"/>
        </w:rPr>
        <w:t>Int32</w:t>
      </w:r>
      <w:r>
        <w:t xml:space="preserve"> </w:t>
      </w:r>
      <w:r w:rsidRPr="00EC0295">
        <w:rPr>
          <w:b/>
        </w:rPr>
        <w:t>Value</w:t>
      </w:r>
    </w:p>
    <w:p w:rsidR="000A0AAA" w:rsidRDefault="000A0AAA" w:rsidP="000A0AAA">
      <w:r>
        <w:rPr>
          <w:rFonts w:hint="eastAsia"/>
        </w:rPr>
        <w:t>읽고 쓸수 있음</w:t>
      </w:r>
    </w:p>
    <w:p w:rsidR="000A0AAA" w:rsidRDefault="000A0AAA" w:rsidP="000A0AAA">
      <w:r>
        <w:rPr>
          <w:rFonts w:hint="eastAsia"/>
        </w:rPr>
        <w:t>설정 값. Controller에는 Value+Offset의 값이 전달 된다.</w:t>
      </w:r>
    </w:p>
    <w:p w:rsidR="000A0AAA" w:rsidRDefault="000A0AAA" w:rsidP="000A0AAA">
      <w:r>
        <w:rPr>
          <w:rFonts w:hint="eastAsia"/>
        </w:rPr>
        <w:t xml:space="preserve">범위 : MinValue + Offset ~ MaxValue </w:t>
      </w:r>
      <w:r>
        <w:t>–</w:t>
      </w:r>
      <w:r>
        <w:rPr>
          <w:rFonts w:hint="eastAsia"/>
        </w:rPr>
        <w:t xml:space="preserve"> Offset</w:t>
      </w:r>
    </w:p>
    <w:p w:rsidR="000A0AAA" w:rsidRPr="00F479F6" w:rsidRDefault="000A0AAA" w:rsidP="000A0AAA"/>
    <w:p w:rsidR="000A0AAA" w:rsidRDefault="000A0AAA" w:rsidP="000A0AAA">
      <w:pPr>
        <w:pStyle w:val="4"/>
      </w:pPr>
      <w:r>
        <w:rPr>
          <w:rFonts w:hint="eastAsia"/>
        </w:rPr>
        <w:t>Object[]</w:t>
      </w:r>
      <w:r>
        <w:t xml:space="preserve"> </w:t>
      </w:r>
      <w:r w:rsidRPr="00EC0295">
        <w:rPr>
          <w:b/>
        </w:rPr>
        <w:t>Read</w:t>
      </w:r>
    </w:p>
    <w:p w:rsidR="000A0AAA" w:rsidRDefault="000A0AAA" w:rsidP="000A0AAA">
      <w:r>
        <w:rPr>
          <w:rFonts w:hint="eastAsia"/>
        </w:rPr>
        <w:t>읽기 전용</w:t>
      </w:r>
    </w:p>
    <w:p w:rsidR="000A0AAA" w:rsidDel="005F3725" w:rsidRDefault="000A0AAA" w:rsidP="000A0AAA">
      <w:pPr>
        <w:rPr>
          <w:del w:id="417" w:author="Loen" w:date="2009-03-11T15:08:00Z"/>
        </w:rPr>
      </w:pPr>
      <w:del w:id="418" w:author="Loen" w:date="2009-03-11T15:08:00Z">
        <w:r w:rsidDel="005F3725">
          <w:rPr>
            <w:rFonts w:hint="eastAsia"/>
          </w:rPr>
          <w:delText>동작에 의한 feedback</w:delText>
        </w:r>
      </w:del>
    </w:p>
    <w:p w:rsidR="00551179" w:rsidDel="005F3725" w:rsidRDefault="00551179" w:rsidP="003404F5">
      <w:pPr>
        <w:pStyle w:val="3"/>
        <w:ind w:left="625" w:right="200"/>
        <w:rPr>
          <w:del w:id="419" w:author="Loen" w:date="2009-03-11T15:08:00Z"/>
        </w:rPr>
        <w:pPrChange w:id="420" w:author="Loen" w:date="2010-04-06T19:39:00Z">
          <w:pPr>
            <w:pStyle w:val="3"/>
          </w:pPr>
        </w:pPrChange>
      </w:pPr>
      <w:del w:id="421" w:author="Loen" w:date="2009-03-11T15:08:00Z">
        <w:r w:rsidDel="005F3725">
          <w:rPr>
            <w:rFonts w:hint="eastAsia"/>
          </w:rPr>
          <w:delText>Method</w:delText>
        </w:r>
      </w:del>
    </w:p>
    <w:p w:rsidR="00551179" w:rsidDel="005F3725" w:rsidRDefault="00551179" w:rsidP="00551179">
      <w:pPr>
        <w:pStyle w:val="4"/>
        <w:rPr>
          <w:del w:id="422" w:author="Loen" w:date="2009-03-11T15:08:00Z"/>
        </w:rPr>
      </w:pPr>
      <w:del w:id="423" w:author="Loen" w:date="2009-03-11T15:08:00Z">
        <w:r w:rsidDel="005F3725">
          <w:delText xml:space="preserve">void </w:delText>
        </w:r>
        <w:r w:rsidRPr="00EC0295" w:rsidDel="005F3725">
          <w:rPr>
            <w:b/>
          </w:rPr>
          <w:delText>RepeatUpdate</w:delText>
        </w:r>
        <w:r w:rsidDel="005F3725">
          <w:delText>(</w:delText>
        </w:r>
        <w:r w:rsidR="003B6AC7" w:rsidDel="005F3725">
          <w:delText>bool</w:delText>
        </w:r>
        <w:r w:rsidDel="005F3725">
          <w:rPr>
            <w:rFonts w:hint="eastAsia"/>
          </w:rPr>
          <w:delText xml:space="preserve"> </w:delText>
        </w:r>
        <w:r w:rsidDel="005F3725">
          <w:delText>enable)</w:delText>
        </w:r>
      </w:del>
    </w:p>
    <w:p w:rsidR="00551179" w:rsidDel="005F3725" w:rsidRDefault="00551179" w:rsidP="00551179">
      <w:pPr>
        <w:rPr>
          <w:del w:id="424" w:author="Loen" w:date="2009-03-11T15:08:00Z"/>
        </w:rPr>
      </w:pPr>
      <w:del w:id="425" w:author="Loen" w:date="2009-03-11T15:08:00Z">
        <w:r w:rsidDel="005F3725">
          <w:rPr>
            <w:rFonts w:hint="eastAsia"/>
          </w:rPr>
          <w:delText>주기적으로 값을 읽는 동작을 사용 할지 여부를 결정 한다.</w:delText>
        </w:r>
      </w:del>
    </w:p>
    <w:p w:rsidR="00551179" w:rsidDel="005F3725" w:rsidRDefault="00551179" w:rsidP="00551179">
      <w:pPr>
        <w:rPr>
          <w:del w:id="426" w:author="Loen" w:date="2009-03-11T15:08:00Z"/>
        </w:rPr>
      </w:pPr>
      <w:del w:id="427" w:author="Loen" w:date="2009-03-11T15:08:00Z">
        <w:r w:rsidDel="005F3725">
          <w:rPr>
            <w:rFonts w:hint="eastAsia"/>
          </w:rPr>
          <w:delText>Parameter :</w:delText>
        </w:r>
      </w:del>
    </w:p>
    <w:p w:rsidR="00551179" w:rsidRPr="00883479" w:rsidDel="005F3725" w:rsidRDefault="00551179" w:rsidP="00551179">
      <w:pPr>
        <w:rPr>
          <w:del w:id="428" w:author="Loen" w:date="2009-03-11T15:08:00Z"/>
        </w:rPr>
      </w:pPr>
      <w:del w:id="429" w:author="Loen" w:date="2009-03-11T15:08:00Z">
        <w:r w:rsidDel="005F3725">
          <w:rPr>
            <w:rFonts w:hint="eastAsia"/>
          </w:rPr>
          <w:tab/>
        </w:r>
        <w:r w:rsidR="003B6AC7" w:rsidDel="005F3725">
          <w:rPr>
            <w:rFonts w:hint="eastAsia"/>
          </w:rPr>
          <w:delText>bool</w:delText>
        </w:r>
        <w:r w:rsidDel="005F3725">
          <w:rPr>
            <w:rFonts w:hint="eastAsia"/>
          </w:rPr>
          <w:delText xml:space="preserve"> enable : 사용 여부</w:delText>
        </w:r>
      </w:del>
    </w:p>
    <w:p w:rsidR="000A0AAA" w:rsidRDefault="000A0AAA" w:rsidP="003404F5">
      <w:pPr>
        <w:pStyle w:val="3"/>
        <w:ind w:left="625" w:right="200"/>
        <w:pPrChange w:id="430" w:author="Loen" w:date="2010-04-06T19:39:00Z">
          <w:pPr>
            <w:pStyle w:val="3"/>
          </w:pPr>
        </w:pPrChange>
      </w:pPr>
      <w:r>
        <w:rPr>
          <w:rFonts w:hint="eastAsia"/>
        </w:rPr>
        <w:t>Event</w:t>
      </w:r>
    </w:p>
    <w:p w:rsidR="000A0AAA" w:rsidRPr="000A0AAA" w:rsidRDefault="000A0AAA" w:rsidP="000A0AAA">
      <w:pPr>
        <w:pStyle w:val="4"/>
        <w:ind w:left="1200" w:hanging="400"/>
      </w:pPr>
      <w:r w:rsidRPr="000A0AAA">
        <w:t xml:space="preserve">event ObjectArrayEventHandler </w:t>
      </w:r>
      <w:r w:rsidRPr="000A0AAA">
        <w:rPr>
          <w:b/>
        </w:rPr>
        <w:t>RepeatUpdated</w:t>
      </w:r>
    </w:p>
    <w:p w:rsidR="000A0AAA" w:rsidRDefault="000A0AAA" w:rsidP="000A0AAA">
      <w:r>
        <w:rPr>
          <w:rFonts w:hint="eastAsia"/>
        </w:rPr>
        <w:t>주기적으로 값을 읽어오는 동작에 의해 발생하는 이벤트</w:t>
      </w:r>
    </w:p>
    <w:p w:rsidR="000A0AAA" w:rsidRDefault="000A0AAA" w:rsidP="000A0AAA"/>
    <w:p w:rsidR="000A0AAA" w:rsidRDefault="000A0AAA" w:rsidP="000A0AAA">
      <w:pPr>
        <w:pStyle w:val="4"/>
        <w:ind w:left="1200" w:hanging="400"/>
      </w:pPr>
      <w:r w:rsidRPr="000A0AAA">
        <w:t>event ColumnEventHandler&lt;</w:t>
      </w:r>
      <w:r>
        <w:rPr>
          <w:rFonts w:hint="eastAsia"/>
        </w:rPr>
        <w:t>Int32</w:t>
      </w:r>
      <w:r w:rsidRPr="000A0AAA">
        <w:t xml:space="preserve">&gt; </w:t>
      </w:r>
      <w:r w:rsidRPr="000A0AAA">
        <w:rPr>
          <w:b/>
        </w:rPr>
        <w:t>ValueChanged</w:t>
      </w:r>
    </w:p>
    <w:p w:rsidR="000A0AAA" w:rsidRDefault="000A0AAA" w:rsidP="000A0AAA">
      <w:pPr>
        <w:rPr>
          <w:ins w:id="431" w:author="Loen" w:date="2009-03-11T14:15:00Z"/>
        </w:rPr>
      </w:pPr>
      <w:r>
        <w:rPr>
          <w:rFonts w:hint="eastAsia"/>
        </w:rPr>
        <w:t>Maximum, Minimum, Value, offset이 바뀌었음을 알림.</w:t>
      </w:r>
    </w:p>
    <w:p w:rsidR="00B904BF" w:rsidRDefault="00B904BF" w:rsidP="000A0AAA">
      <w:pPr>
        <w:rPr>
          <w:ins w:id="432" w:author="Loen" w:date="2009-03-11T14:15:00Z"/>
        </w:rPr>
      </w:pPr>
    </w:p>
    <w:p w:rsidR="00000000" w:rsidRDefault="00B904BF">
      <w:pPr>
        <w:pStyle w:val="2"/>
        <w:spacing w:before="960"/>
        <w:ind w:right="200"/>
        <w:rPr>
          <w:ins w:id="433" w:author="Loen" w:date="2009-03-11T14:16:00Z"/>
        </w:rPr>
        <w:pPrChange w:id="434" w:author="Loen" w:date="2009-03-11T14:16:00Z">
          <w:pPr/>
        </w:pPrChange>
      </w:pPr>
      <w:bookmarkStart w:id="435" w:name="_Toc224549147"/>
      <w:ins w:id="436" w:author="Loen" w:date="2009-03-11T14:16:00Z">
        <w:r>
          <w:t>interface</w:t>
        </w:r>
        <w:r>
          <w:rPr>
            <w:rFonts w:hint="eastAsia"/>
          </w:rPr>
          <w:t xml:space="preserve"> IControllerTable</w:t>
        </w:r>
        <w:bookmarkEnd w:id="435"/>
      </w:ins>
    </w:p>
    <w:p w:rsidR="00B904BF" w:rsidRDefault="00B904BF" w:rsidP="000A0AAA">
      <w:pPr>
        <w:rPr>
          <w:ins w:id="437" w:author="Loen" w:date="2009-03-11T14:26:00Z"/>
        </w:rPr>
      </w:pPr>
      <w:ins w:id="438" w:author="Loen" w:date="2009-03-11T14:17:00Z">
        <w:r>
          <w:rPr>
            <w:rFonts w:hint="eastAsia"/>
          </w:rPr>
          <w:t xml:space="preserve">실제 Controller의 값을 </w:t>
        </w:r>
      </w:ins>
      <w:ins w:id="439" w:author="Loen" w:date="2009-03-11T14:25:00Z">
        <w:r w:rsidR="00166DE6">
          <w:rPr>
            <w:rFonts w:hint="eastAsia"/>
          </w:rPr>
          <w:t>조절 하지 않고, 배율이나 WD 같</w:t>
        </w:r>
      </w:ins>
      <w:ins w:id="440" w:author="Loen" w:date="2009-03-11T14:26:00Z">
        <w:r w:rsidR="00166DE6">
          <w:rPr>
            <w:rFonts w:hint="eastAsia"/>
          </w:rPr>
          <w:t>이 여러 값이 동시에 변경 되는 것에 대해 테이블을 이용해서 제어하는 인터패이스를 제공.</w:t>
        </w:r>
      </w:ins>
    </w:p>
    <w:p w:rsidR="00000000" w:rsidRDefault="00166DE6" w:rsidP="003404F5">
      <w:pPr>
        <w:pStyle w:val="3"/>
        <w:ind w:left="625" w:right="200"/>
        <w:rPr>
          <w:ins w:id="441" w:author="Loen" w:date="2009-03-11T14:27:00Z"/>
        </w:rPr>
        <w:pPrChange w:id="442" w:author="Loen" w:date="2010-04-06T19:39:00Z">
          <w:pPr/>
        </w:pPrChange>
      </w:pPr>
      <w:ins w:id="443" w:author="Loen" w:date="2009-03-11T14:27:00Z">
        <w:r>
          <w:rPr>
            <w:rFonts w:hint="eastAsia"/>
          </w:rPr>
          <w:t>Guid</w:t>
        </w:r>
      </w:ins>
    </w:p>
    <w:p w:rsidR="00000000" w:rsidRDefault="00166DE6" w:rsidP="003404F5">
      <w:pPr>
        <w:pStyle w:val="3"/>
        <w:ind w:left="625" w:right="200"/>
        <w:rPr>
          <w:ins w:id="444" w:author="Loen" w:date="2009-03-11T14:30:00Z"/>
        </w:rPr>
        <w:pPrChange w:id="445" w:author="Loen" w:date="2010-04-06T19:39:00Z">
          <w:pPr/>
        </w:pPrChange>
      </w:pPr>
      <w:ins w:id="446" w:author="Loen" w:date="2009-03-11T14:27:00Z">
        <w:r>
          <w:rPr>
            <w:rFonts w:hint="eastAsia"/>
          </w:rPr>
          <w:t>Property</w:t>
        </w:r>
      </w:ins>
    </w:p>
    <w:p w:rsidR="00000000" w:rsidRDefault="00166DE6">
      <w:pPr>
        <w:pStyle w:val="4"/>
        <w:rPr>
          <w:ins w:id="447" w:author="Loen" w:date="2009-03-11T14:30:00Z"/>
        </w:rPr>
        <w:pPrChange w:id="448" w:author="Loen" w:date="2009-03-11T14:35:00Z">
          <w:pPr/>
        </w:pPrChange>
      </w:pPr>
      <w:ins w:id="449" w:author="Loen" w:date="2009-03-11T14:30:00Z">
        <w:r>
          <w:rPr>
            <w:rFonts w:hint="eastAsia"/>
          </w:rPr>
          <w:t>int Length</w:t>
        </w:r>
      </w:ins>
    </w:p>
    <w:p w:rsidR="00166DE6" w:rsidRDefault="00166DE6" w:rsidP="00166DE6">
      <w:pPr>
        <w:rPr>
          <w:ins w:id="450" w:author="Loen" w:date="2009-03-11T14:30:00Z"/>
        </w:rPr>
      </w:pPr>
      <w:ins w:id="451" w:author="Loen" w:date="2009-03-11T14:30:00Z">
        <w:r>
          <w:rPr>
            <w:rFonts w:hint="eastAsia"/>
          </w:rPr>
          <w:t>읽기 전용.</w:t>
        </w:r>
      </w:ins>
    </w:p>
    <w:p w:rsidR="00166DE6" w:rsidRDefault="00166DE6" w:rsidP="00166DE6">
      <w:pPr>
        <w:rPr>
          <w:ins w:id="452" w:author="Loen" w:date="2009-03-11T14:31:00Z"/>
        </w:rPr>
      </w:pPr>
      <w:ins w:id="453" w:author="Loen" w:date="2009-03-11T14:30:00Z">
        <w:r>
          <w:rPr>
            <w:rFonts w:hint="eastAsia"/>
          </w:rPr>
          <w:t>테이블의 총 아이템의 개수를 가져 온다.</w:t>
        </w:r>
      </w:ins>
    </w:p>
    <w:p w:rsidR="00166DE6" w:rsidRDefault="00166DE6" w:rsidP="00166DE6">
      <w:pPr>
        <w:rPr>
          <w:ins w:id="454" w:author="Loen" w:date="2009-03-11T14:31:00Z"/>
        </w:rPr>
      </w:pPr>
    </w:p>
    <w:p w:rsidR="00000000" w:rsidRDefault="00166DE6">
      <w:pPr>
        <w:pStyle w:val="4"/>
        <w:rPr>
          <w:ins w:id="455" w:author="Loen" w:date="2009-03-11T14:31:00Z"/>
        </w:rPr>
        <w:pPrChange w:id="456" w:author="Loen" w:date="2009-03-11T14:35:00Z">
          <w:pPr/>
        </w:pPrChange>
      </w:pPr>
      <w:ins w:id="457" w:author="Loen" w:date="2009-03-11T14:31:00Z">
        <w:r>
          <w:rPr>
            <w:rFonts w:hint="eastAsia"/>
          </w:rPr>
          <w:t>int SelectedIndex</w:t>
        </w:r>
      </w:ins>
    </w:p>
    <w:p w:rsidR="00166DE6" w:rsidRDefault="00166DE6" w:rsidP="00166DE6">
      <w:pPr>
        <w:rPr>
          <w:ins w:id="458" w:author="Loen" w:date="2009-03-11T14:32:00Z"/>
        </w:rPr>
      </w:pPr>
      <w:ins w:id="459" w:author="Loen" w:date="2009-03-11T14:32:00Z">
        <w:r>
          <w:t>읽고</w:t>
        </w:r>
        <w:r>
          <w:rPr>
            <w:rFonts w:hint="eastAsia"/>
          </w:rPr>
          <w:t xml:space="preserve"> 쓸수 있음.</w:t>
        </w:r>
      </w:ins>
    </w:p>
    <w:p w:rsidR="00166DE6" w:rsidRDefault="00166DE6" w:rsidP="00166DE6">
      <w:pPr>
        <w:rPr>
          <w:ins w:id="460" w:author="Loen" w:date="2009-03-11T14:32:00Z"/>
        </w:rPr>
      </w:pPr>
      <w:ins w:id="461" w:author="Loen" w:date="2009-03-11T14:32:00Z">
        <w:r>
          <w:rPr>
            <w:rFonts w:hint="eastAsia"/>
          </w:rPr>
          <w:t>테이블의 특정 아이템을 선택한다.</w:t>
        </w:r>
      </w:ins>
    </w:p>
    <w:p w:rsidR="00166DE6" w:rsidRDefault="00166DE6" w:rsidP="00166DE6">
      <w:pPr>
        <w:rPr>
          <w:ins w:id="462" w:author="Loen" w:date="2009-03-11T14:32:00Z"/>
        </w:rPr>
      </w:pPr>
    </w:p>
    <w:p w:rsidR="00000000" w:rsidRDefault="00166DE6">
      <w:pPr>
        <w:pStyle w:val="4"/>
        <w:rPr>
          <w:ins w:id="463" w:author="Loen" w:date="2009-03-11T14:32:00Z"/>
        </w:rPr>
        <w:pPrChange w:id="464" w:author="Loen" w:date="2009-03-11T14:35:00Z">
          <w:pPr/>
        </w:pPrChange>
      </w:pPr>
      <w:ins w:id="465" w:author="Loen" w:date="2009-03-11T14:32:00Z">
        <w:r>
          <w:t>object</w:t>
        </w:r>
        <w:r>
          <w:rPr>
            <w:rFonts w:hint="eastAsia"/>
          </w:rPr>
          <w:t xml:space="preserve"> SelectedItem</w:t>
        </w:r>
      </w:ins>
    </w:p>
    <w:p w:rsidR="00166DE6" w:rsidRDefault="00166DE6" w:rsidP="00166DE6">
      <w:pPr>
        <w:rPr>
          <w:ins w:id="466" w:author="Loen" w:date="2009-03-11T14:33:00Z"/>
        </w:rPr>
      </w:pPr>
      <w:ins w:id="467" w:author="Loen" w:date="2009-03-11T14:33:00Z">
        <w:r>
          <w:rPr>
            <w:rFonts w:hint="eastAsia"/>
          </w:rPr>
          <w:t>읽고 쓸수 있음.</w:t>
        </w:r>
      </w:ins>
    </w:p>
    <w:p w:rsidR="00166DE6" w:rsidRDefault="00166DE6" w:rsidP="00166DE6">
      <w:pPr>
        <w:rPr>
          <w:ins w:id="468" w:author="Loen" w:date="2009-03-11T14:34:00Z"/>
        </w:rPr>
      </w:pPr>
      <w:ins w:id="469" w:author="Loen" w:date="2009-03-11T14:33:00Z">
        <w:r>
          <w:rPr>
            <w:rFonts w:hint="eastAsia"/>
          </w:rPr>
          <w:t xml:space="preserve">테이블에서 </w:t>
        </w:r>
      </w:ins>
      <w:ins w:id="470" w:author="Loen" w:date="2009-03-11T14:34:00Z">
        <w:r w:rsidR="00A0173A">
          <w:rPr>
            <w:rFonts w:hint="eastAsia"/>
          </w:rPr>
          <w:t>대표값을 이용해서 자료에 값을 선택하거나, 선택된 값을 가져온다.</w:t>
        </w:r>
      </w:ins>
    </w:p>
    <w:p w:rsidR="00000000" w:rsidRDefault="00166DE6" w:rsidP="003404F5">
      <w:pPr>
        <w:pStyle w:val="3"/>
        <w:ind w:left="625" w:right="200"/>
        <w:rPr>
          <w:ins w:id="471" w:author="Loen" w:date="2009-03-11T14:30:00Z"/>
        </w:rPr>
        <w:pPrChange w:id="472" w:author="Loen" w:date="2010-04-06T19:39:00Z">
          <w:pPr/>
        </w:pPrChange>
      </w:pPr>
      <w:ins w:id="473" w:author="Loen" w:date="2009-03-11T14:27:00Z">
        <w:r>
          <w:rPr>
            <w:rFonts w:hint="eastAsia"/>
          </w:rPr>
          <w:t>Method</w:t>
        </w:r>
      </w:ins>
    </w:p>
    <w:p w:rsidR="00000000" w:rsidRDefault="00A0173A">
      <w:pPr>
        <w:pStyle w:val="4"/>
        <w:rPr>
          <w:ins w:id="474" w:author="Loen" w:date="2009-03-11T14:37:00Z"/>
        </w:rPr>
        <w:pPrChange w:id="475" w:author="Loen" w:date="2009-03-11T14:45:00Z">
          <w:pPr/>
        </w:pPrChange>
      </w:pPr>
      <w:ins w:id="476" w:author="Loen" w:date="2009-03-11T14:35:00Z">
        <w:r>
          <w:rPr>
            <w:rFonts w:hint="eastAsia"/>
          </w:rPr>
          <w:t>void SetStyle(int</w:t>
        </w:r>
      </w:ins>
      <w:ins w:id="477" w:author="Loen" w:date="2009-03-11T14:36:00Z">
        <w:r>
          <w:rPr>
            <w:rFonts w:hint="eastAsia"/>
          </w:rPr>
          <w:t xml:space="preserve"> index, object value)</w:t>
        </w:r>
      </w:ins>
    </w:p>
    <w:p w:rsidR="00A0173A" w:rsidRDefault="00A0173A" w:rsidP="00166DE6">
      <w:pPr>
        <w:rPr>
          <w:ins w:id="478" w:author="Loen" w:date="2009-03-11T14:36:00Z"/>
        </w:rPr>
      </w:pPr>
      <w:ins w:id="479" w:author="Loen" w:date="2009-03-11T14:37:00Z">
        <w:r>
          <w:rPr>
            <w:rFonts w:hint="eastAsia"/>
          </w:rPr>
          <w:t>부가적인 설정을 한다.</w:t>
        </w:r>
      </w:ins>
    </w:p>
    <w:p w:rsidR="00A0173A" w:rsidRDefault="00A0173A" w:rsidP="00166DE6">
      <w:pPr>
        <w:rPr>
          <w:ins w:id="480" w:author="Loen" w:date="2009-03-11T14:36:00Z"/>
        </w:rPr>
      </w:pPr>
      <w:ins w:id="481" w:author="Loen" w:date="2009-03-11T14:36:00Z">
        <w:r>
          <w:rPr>
            <w:rFonts w:hint="eastAsia"/>
          </w:rPr>
          <w:t xml:space="preserve">Parameter : </w:t>
        </w:r>
      </w:ins>
    </w:p>
    <w:p w:rsidR="00A0173A" w:rsidRDefault="00A0173A" w:rsidP="00166DE6">
      <w:pPr>
        <w:rPr>
          <w:ins w:id="482" w:author="Loen" w:date="2009-03-11T14:37:00Z"/>
        </w:rPr>
      </w:pPr>
      <w:ins w:id="483" w:author="Loen" w:date="2009-03-11T14:36:00Z">
        <w:r>
          <w:rPr>
            <w:rFonts w:hint="eastAsia"/>
          </w:rPr>
          <w:tab/>
          <w:t xml:space="preserve">int index </w:t>
        </w:r>
        <w:r>
          <w:t>–</w:t>
        </w:r>
        <w:r>
          <w:rPr>
            <w:rFonts w:hint="eastAsia"/>
          </w:rPr>
          <w:t xml:space="preserve"> 설정 번호</w:t>
        </w:r>
      </w:ins>
    </w:p>
    <w:p w:rsidR="00A0173A" w:rsidRDefault="00A0173A" w:rsidP="00166DE6">
      <w:pPr>
        <w:rPr>
          <w:ins w:id="484" w:author="Loen" w:date="2009-03-11T14:37:00Z"/>
        </w:rPr>
      </w:pPr>
      <w:ins w:id="485" w:author="Loen" w:date="2009-03-11T14:37:00Z">
        <w:r>
          <w:rPr>
            <w:rFonts w:hint="eastAsia"/>
          </w:rPr>
          <w:tab/>
          <w:t xml:space="preserve">object value </w:t>
        </w:r>
        <w:r>
          <w:t>–</w:t>
        </w:r>
        <w:r>
          <w:rPr>
            <w:rFonts w:hint="eastAsia"/>
          </w:rPr>
          <w:t xml:space="preserve"> 설정 값</w:t>
        </w:r>
      </w:ins>
    </w:p>
    <w:p w:rsidR="00A0173A" w:rsidRDefault="00A0173A" w:rsidP="00166DE6">
      <w:pPr>
        <w:rPr>
          <w:ins w:id="486" w:author="Loen" w:date="2009-03-11T14:37:00Z"/>
        </w:rPr>
      </w:pPr>
    </w:p>
    <w:p w:rsidR="00000000" w:rsidRDefault="00A0173A">
      <w:pPr>
        <w:pStyle w:val="4"/>
        <w:rPr>
          <w:ins w:id="487" w:author="Loen" w:date="2009-03-11T14:37:00Z"/>
        </w:rPr>
        <w:pPrChange w:id="488" w:author="Loen" w:date="2009-03-11T14:45:00Z">
          <w:pPr/>
        </w:pPrChange>
      </w:pPr>
      <w:ins w:id="489" w:author="Loen" w:date="2009-03-11T14:37:00Z">
        <w:r>
          <w:rPr>
            <w:rFonts w:hint="eastAsia"/>
          </w:rPr>
          <w:t>void TableAppend(object[] values)</w:t>
        </w:r>
      </w:ins>
    </w:p>
    <w:p w:rsidR="00A0173A" w:rsidRDefault="00A0173A" w:rsidP="00166DE6">
      <w:pPr>
        <w:rPr>
          <w:ins w:id="490" w:author="Loen" w:date="2009-03-11T14:38:00Z"/>
        </w:rPr>
      </w:pPr>
      <w:ins w:id="491" w:author="Loen" w:date="2009-03-11T14:38:00Z">
        <w:r>
          <w:rPr>
            <w:rFonts w:hint="eastAsia"/>
          </w:rPr>
          <w:t>테이블에 값을 추가 한다. 배열의 첫번째 요소가 대표 값이다.</w:t>
        </w:r>
      </w:ins>
    </w:p>
    <w:p w:rsidR="00A0173A" w:rsidRDefault="00A0173A" w:rsidP="00166DE6">
      <w:pPr>
        <w:rPr>
          <w:ins w:id="492" w:author="Loen" w:date="2009-03-11T14:38:00Z"/>
        </w:rPr>
      </w:pPr>
      <w:ins w:id="493" w:author="Loen" w:date="2009-03-11T14:38:00Z">
        <w:r>
          <w:rPr>
            <w:rFonts w:hint="eastAsia"/>
          </w:rPr>
          <w:t>Parameter :</w:t>
        </w:r>
      </w:ins>
    </w:p>
    <w:p w:rsidR="00A0173A" w:rsidRDefault="00A0173A" w:rsidP="00166DE6">
      <w:pPr>
        <w:rPr>
          <w:ins w:id="494" w:author="Loen" w:date="2009-03-11T14:38:00Z"/>
        </w:rPr>
      </w:pPr>
      <w:ins w:id="495" w:author="Loen" w:date="2009-03-11T14:38:00Z">
        <w:r>
          <w:rPr>
            <w:rFonts w:hint="eastAsia"/>
          </w:rPr>
          <w:tab/>
          <w:t xml:space="preserve">object[] values </w:t>
        </w:r>
        <w:r>
          <w:t>–</w:t>
        </w:r>
        <w:r>
          <w:rPr>
            <w:rFonts w:hint="eastAsia"/>
          </w:rPr>
          <w:t xml:space="preserve"> 테이블 값</w:t>
        </w:r>
      </w:ins>
    </w:p>
    <w:p w:rsidR="00A0173A" w:rsidRDefault="00A0173A" w:rsidP="00166DE6">
      <w:pPr>
        <w:rPr>
          <w:ins w:id="496" w:author="Loen" w:date="2009-03-11T14:38:00Z"/>
        </w:rPr>
      </w:pPr>
    </w:p>
    <w:p w:rsidR="00000000" w:rsidRDefault="00A0173A">
      <w:pPr>
        <w:pStyle w:val="4"/>
        <w:rPr>
          <w:ins w:id="497" w:author="Loen" w:date="2009-03-11T14:38:00Z"/>
        </w:rPr>
        <w:pPrChange w:id="498" w:author="Loen" w:date="2009-03-11T14:45:00Z">
          <w:pPr/>
        </w:pPrChange>
      </w:pPr>
      <w:ins w:id="499" w:author="Loen" w:date="2009-03-11T14:38:00Z">
        <w:r>
          <w:rPr>
            <w:rFonts w:hint="eastAsia"/>
          </w:rPr>
          <w:t>void TableChange(object preKey, object[] values)</w:t>
        </w:r>
      </w:ins>
    </w:p>
    <w:p w:rsidR="00A0173A" w:rsidRDefault="00A0173A" w:rsidP="00166DE6">
      <w:pPr>
        <w:rPr>
          <w:ins w:id="500" w:author="Loen" w:date="2009-03-11T14:39:00Z"/>
        </w:rPr>
      </w:pPr>
      <w:ins w:id="501" w:author="Loen" w:date="2009-03-11T14:38:00Z">
        <w:r>
          <w:rPr>
            <w:rFonts w:hint="eastAsia"/>
          </w:rPr>
          <w:t>특</w:t>
        </w:r>
      </w:ins>
      <w:ins w:id="502" w:author="Loen" w:date="2009-03-11T14:39:00Z">
        <w:r>
          <w:rPr>
            <w:rFonts w:hint="eastAsia"/>
          </w:rPr>
          <w:t>정 key의 값을 새로운 값으로 대체 한다.</w:t>
        </w:r>
      </w:ins>
    </w:p>
    <w:p w:rsidR="00A0173A" w:rsidRDefault="00A0173A" w:rsidP="00166DE6">
      <w:pPr>
        <w:rPr>
          <w:ins w:id="503" w:author="Loen" w:date="2009-03-11T14:40:00Z"/>
        </w:rPr>
      </w:pPr>
      <w:ins w:id="504" w:author="Loen" w:date="2009-03-11T14:39:00Z">
        <w:r>
          <w:rPr>
            <w:rFonts w:hint="eastAsia"/>
          </w:rPr>
          <w:t>Parameters</w:t>
        </w:r>
      </w:ins>
      <w:ins w:id="505" w:author="Loen" w:date="2009-03-11T14:40:00Z">
        <w:r>
          <w:rPr>
            <w:rFonts w:hint="eastAsia"/>
          </w:rPr>
          <w:t xml:space="preserve"> :</w:t>
        </w:r>
      </w:ins>
    </w:p>
    <w:p w:rsidR="00A0173A" w:rsidRDefault="00A0173A" w:rsidP="00166DE6">
      <w:pPr>
        <w:rPr>
          <w:ins w:id="506" w:author="Loen" w:date="2009-03-11T14:40:00Z"/>
        </w:rPr>
      </w:pPr>
      <w:ins w:id="507" w:author="Loen" w:date="2009-03-11T14:40:00Z">
        <w:r>
          <w:rPr>
            <w:rFonts w:hint="eastAsia"/>
          </w:rPr>
          <w:tab/>
          <w:t xml:space="preserve">object preKey </w:t>
        </w:r>
        <w:r>
          <w:t>–</w:t>
        </w:r>
        <w:r>
          <w:rPr>
            <w:rFonts w:hint="eastAsia"/>
          </w:rPr>
          <w:t xml:space="preserve"> 값을 변경할 테이블 요소의 대표 값</w:t>
        </w:r>
      </w:ins>
    </w:p>
    <w:p w:rsidR="00A0173A" w:rsidRDefault="00A0173A" w:rsidP="00166DE6">
      <w:pPr>
        <w:rPr>
          <w:ins w:id="508" w:author="Loen" w:date="2009-03-11T14:41:00Z"/>
        </w:rPr>
      </w:pPr>
      <w:ins w:id="509" w:author="Loen" w:date="2009-03-11T14:40:00Z">
        <w:r>
          <w:rPr>
            <w:rFonts w:hint="eastAsia"/>
          </w:rPr>
          <w:tab/>
          <w:t xml:space="preserve">object[] values </w:t>
        </w:r>
        <w:r>
          <w:t>–</w:t>
        </w:r>
        <w:r>
          <w:rPr>
            <w:rFonts w:hint="eastAsia"/>
          </w:rPr>
          <w:t xml:space="preserve"> 변경할 새로운 값. 값의 현테는 </w:t>
        </w:r>
        <w:r>
          <w:t>“</w:t>
        </w:r>
        <w:r>
          <w:rPr>
            <w:rFonts w:hint="eastAsia"/>
          </w:rPr>
          <w:t>TableAppend(</w:t>
        </w:r>
        <w:r>
          <w:t>…</w:t>
        </w:r>
        <w:r>
          <w:rPr>
            <w:rFonts w:hint="eastAsia"/>
          </w:rPr>
          <w:t>)</w:t>
        </w:r>
        <w:r>
          <w:t>”</w:t>
        </w:r>
        <w:r>
          <w:rPr>
            <w:rFonts w:hint="eastAsia"/>
          </w:rPr>
          <w:t xml:space="preserve"> method와 동일 하다.</w:t>
        </w:r>
      </w:ins>
    </w:p>
    <w:p w:rsidR="00A0173A" w:rsidRDefault="00A0173A" w:rsidP="00166DE6">
      <w:pPr>
        <w:rPr>
          <w:ins w:id="510" w:author="Loen" w:date="2009-03-11T14:41:00Z"/>
        </w:rPr>
      </w:pPr>
    </w:p>
    <w:p w:rsidR="00000000" w:rsidRDefault="00A0173A">
      <w:pPr>
        <w:pStyle w:val="4"/>
        <w:rPr>
          <w:ins w:id="511" w:author="Loen" w:date="2009-03-11T14:41:00Z"/>
        </w:rPr>
        <w:pPrChange w:id="512" w:author="Loen" w:date="2009-03-11T14:45:00Z">
          <w:pPr/>
        </w:pPrChange>
      </w:pPr>
      <w:ins w:id="513" w:author="Loen" w:date="2009-03-11T14:41:00Z">
        <w:r>
          <w:rPr>
            <w:rFonts w:hint="eastAsia"/>
          </w:rPr>
          <w:t>object[,] TableGet()</w:t>
        </w:r>
      </w:ins>
    </w:p>
    <w:p w:rsidR="00A0173A" w:rsidRDefault="00A0173A" w:rsidP="00166DE6">
      <w:pPr>
        <w:rPr>
          <w:ins w:id="514" w:author="Loen" w:date="2009-03-11T14:42:00Z"/>
        </w:rPr>
      </w:pPr>
      <w:ins w:id="515" w:author="Loen" w:date="2009-03-11T14:42:00Z">
        <w:r>
          <w:rPr>
            <w:rFonts w:hint="eastAsia"/>
          </w:rPr>
          <w:t>테이블의 값을 가져온다.</w:t>
        </w:r>
      </w:ins>
    </w:p>
    <w:p w:rsidR="00A0173A" w:rsidRDefault="00A0173A" w:rsidP="00166DE6">
      <w:pPr>
        <w:rPr>
          <w:ins w:id="516" w:author="Loen" w:date="2009-03-11T14:42:00Z"/>
        </w:rPr>
      </w:pPr>
      <w:ins w:id="517" w:author="Loen" w:date="2009-03-11T14:42:00Z">
        <w:r>
          <w:rPr>
            <w:rFonts w:hint="eastAsia"/>
          </w:rPr>
          <w:t>Return :</w:t>
        </w:r>
      </w:ins>
    </w:p>
    <w:p w:rsidR="00A0173A" w:rsidRDefault="00A0173A" w:rsidP="00166DE6">
      <w:pPr>
        <w:rPr>
          <w:ins w:id="518" w:author="Loen" w:date="2009-03-11T14:42:00Z"/>
        </w:rPr>
      </w:pPr>
      <w:ins w:id="519" w:author="Loen" w:date="2009-03-11T14:42:00Z">
        <w:r>
          <w:rPr>
            <w:rFonts w:hint="eastAsia"/>
          </w:rPr>
          <w:tab/>
          <w:t xml:space="preserve">테이블의 값. 각 행의 값은 </w:t>
        </w:r>
        <w:r>
          <w:t>“</w:t>
        </w:r>
        <w:r>
          <w:rPr>
            <w:rFonts w:hint="eastAsia"/>
          </w:rPr>
          <w:t>TableAppend(,,,)</w:t>
        </w:r>
        <w:r>
          <w:t>”</w:t>
        </w:r>
        <w:r>
          <w:rPr>
            <w:rFonts w:hint="eastAsia"/>
          </w:rPr>
          <w:t xml:space="preserve"> method와 동일 하다.</w:t>
        </w:r>
      </w:ins>
    </w:p>
    <w:p w:rsidR="00A0173A" w:rsidRDefault="00A0173A" w:rsidP="00166DE6">
      <w:pPr>
        <w:rPr>
          <w:ins w:id="520" w:author="Loen" w:date="2009-03-11T14:42:00Z"/>
        </w:rPr>
      </w:pPr>
    </w:p>
    <w:p w:rsidR="00000000" w:rsidRDefault="00A0173A">
      <w:pPr>
        <w:pStyle w:val="4"/>
        <w:rPr>
          <w:ins w:id="521" w:author="Loen" w:date="2009-03-11T14:43:00Z"/>
        </w:rPr>
        <w:pPrChange w:id="522" w:author="Loen" w:date="2009-03-11T14:45:00Z">
          <w:pPr/>
        </w:pPrChange>
      </w:pPr>
      <w:ins w:id="523" w:author="Loen" w:date="2009-03-11T14:43:00Z">
        <w:r>
          <w:rPr>
            <w:rFonts w:hint="eastAsia"/>
          </w:rPr>
          <w:t>void TableRemove(object key)</w:t>
        </w:r>
      </w:ins>
    </w:p>
    <w:p w:rsidR="00A0173A" w:rsidRDefault="00A0173A" w:rsidP="00166DE6">
      <w:pPr>
        <w:rPr>
          <w:ins w:id="524" w:author="Loen" w:date="2009-03-11T14:43:00Z"/>
        </w:rPr>
      </w:pPr>
      <w:ins w:id="525" w:author="Loen" w:date="2009-03-11T14:43:00Z">
        <w:r>
          <w:rPr>
            <w:rFonts w:hint="eastAsia"/>
          </w:rPr>
          <w:t>대표값을 이용해서 테이블의 요소를 삭제 한다ㅣ.</w:t>
        </w:r>
      </w:ins>
    </w:p>
    <w:p w:rsidR="00A0173A" w:rsidRDefault="00A0173A" w:rsidP="00166DE6">
      <w:pPr>
        <w:rPr>
          <w:ins w:id="526" w:author="Loen" w:date="2009-03-11T14:43:00Z"/>
        </w:rPr>
      </w:pPr>
      <w:ins w:id="527" w:author="Loen" w:date="2009-03-11T14:43:00Z">
        <w:r>
          <w:rPr>
            <w:rFonts w:hint="eastAsia"/>
          </w:rPr>
          <w:t>Parameters :</w:t>
        </w:r>
      </w:ins>
    </w:p>
    <w:p w:rsidR="00A0173A" w:rsidRDefault="00A0173A" w:rsidP="00166DE6">
      <w:pPr>
        <w:rPr>
          <w:ins w:id="528" w:author="Loen" w:date="2009-03-11T14:43:00Z"/>
        </w:rPr>
      </w:pPr>
      <w:ins w:id="529" w:author="Loen" w:date="2009-03-11T14:43:00Z">
        <w:r>
          <w:rPr>
            <w:rFonts w:hint="eastAsia"/>
          </w:rPr>
          <w:tab/>
          <w:t xml:space="preserve">object key </w:t>
        </w:r>
        <w:r>
          <w:t>–</w:t>
        </w:r>
        <w:r>
          <w:rPr>
            <w:rFonts w:hint="eastAsia"/>
          </w:rPr>
          <w:t xml:space="preserve"> 삭제할 요소의 대표 값.</w:t>
        </w:r>
      </w:ins>
    </w:p>
    <w:p w:rsidR="00A0173A" w:rsidRDefault="00A0173A" w:rsidP="00166DE6">
      <w:pPr>
        <w:rPr>
          <w:ins w:id="530" w:author="Loen" w:date="2009-03-11T14:43:00Z"/>
        </w:rPr>
      </w:pPr>
    </w:p>
    <w:p w:rsidR="00000000" w:rsidRDefault="006151FE">
      <w:pPr>
        <w:pStyle w:val="4"/>
        <w:rPr>
          <w:ins w:id="531" w:author="Loen" w:date="2009-03-11T14:43:00Z"/>
        </w:rPr>
        <w:pPrChange w:id="532" w:author="Loen" w:date="2009-03-11T14:45:00Z">
          <w:pPr/>
        </w:pPrChange>
      </w:pPr>
      <w:ins w:id="533" w:author="Loen" w:date="2009-03-11T14:43:00Z">
        <w:r>
          <w:rPr>
            <w:rFonts w:hint="eastAsia"/>
          </w:rPr>
          <w:t>void TableSet(object[,] values)</w:t>
        </w:r>
      </w:ins>
    </w:p>
    <w:p w:rsidR="006151FE" w:rsidRDefault="006151FE" w:rsidP="00166DE6">
      <w:pPr>
        <w:rPr>
          <w:ins w:id="534" w:author="Loen" w:date="2009-03-11T14:44:00Z"/>
        </w:rPr>
      </w:pPr>
      <w:ins w:id="535" w:author="Loen" w:date="2009-03-11T14:43:00Z">
        <w:r>
          <w:rPr>
            <w:rFonts w:hint="eastAsia"/>
          </w:rPr>
          <w:t xml:space="preserve">테이블의 기존 </w:t>
        </w:r>
      </w:ins>
      <w:ins w:id="536" w:author="Loen" w:date="2009-03-11T14:44:00Z">
        <w:r>
          <w:rPr>
            <w:rFonts w:hint="eastAsia"/>
          </w:rPr>
          <w:t>값을 삭제 하고, 새로운 값으로 대체 한다.</w:t>
        </w:r>
      </w:ins>
    </w:p>
    <w:p w:rsidR="006151FE" w:rsidRDefault="006151FE" w:rsidP="00166DE6">
      <w:pPr>
        <w:rPr>
          <w:ins w:id="537" w:author="Loen" w:date="2009-03-11T14:44:00Z"/>
        </w:rPr>
      </w:pPr>
      <w:ins w:id="538" w:author="Loen" w:date="2009-03-11T14:44:00Z">
        <w:r>
          <w:rPr>
            <w:rFonts w:hint="eastAsia"/>
          </w:rPr>
          <w:t>Parameters :</w:t>
        </w:r>
      </w:ins>
    </w:p>
    <w:p w:rsidR="006151FE" w:rsidRDefault="006151FE" w:rsidP="00166DE6">
      <w:pPr>
        <w:rPr>
          <w:ins w:id="539" w:author="Loen" w:date="2009-03-11T14:38:00Z"/>
        </w:rPr>
      </w:pPr>
      <w:ins w:id="540" w:author="Loen" w:date="2009-03-11T14:44:00Z">
        <w:r>
          <w:rPr>
            <w:rFonts w:hint="eastAsia"/>
          </w:rPr>
          <w:tab/>
          <w:t xml:space="preserve">object[,] values </w:t>
        </w:r>
        <w:r>
          <w:t>–</w:t>
        </w:r>
        <w:r>
          <w:rPr>
            <w:rFonts w:hint="eastAsia"/>
          </w:rPr>
          <w:t xml:space="preserve"> 새로운 테이블 값</w:t>
        </w:r>
      </w:ins>
    </w:p>
    <w:p w:rsidR="00000000" w:rsidRDefault="00166DE6" w:rsidP="003404F5">
      <w:pPr>
        <w:pStyle w:val="3"/>
        <w:ind w:left="625" w:right="200"/>
        <w:rPr>
          <w:ins w:id="541" w:author="Loen" w:date="2009-03-11T14:27:00Z"/>
        </w:rPr>
        <w:pPrChange w:id="542" w:author="Loen" w:date="2010-04-06T19:39:00Z">
          <w:pPr/>
        </w:pPrChange>
      </w:pPr>
      <w:ins w:id="543" w:author="Loen" w:date="2009-03-11T14:27:00Z">
        <w:r>
          <w:rPr>
            <w:rFonts w:hint="eastAsia"/>
          </w:rPr>
          <w:t>Event</w:t>
        </w:r>
      </w:ins>
    </w:p>
    <w:p w:rsidR="00000000" w:rsidRDefault="006151FE">
      <w:pPr>
        <w:pStyle w:val="4"/>
        <w:rPr>
          <w:ins w:id="544" w:author="Loen" w:date="2009-03-11T14:44:00Z"/>
        </w:rPr>
        <w:pPrChange w:id="545" w:author="Loen" w:date="2009-03-11T14:45:00Z">
          <w:pPr/>
        </w:pPrChange>
      </w:pPr>
      <w:ins w:id="546" w:author="Loen" w:date="2009-03-11T14:44:00Z">
        <w:r>
          <w:rPr>
            <w:rFonts w:hint="eastAsia"/>
          </w:rPr>
          <w:t>EventHandler SelectedIndexChanged</w:t>
        </w:r>
      </w:ins>
    </w:p>
    <w:p w:rsidR="006151FE" w:rsidRDefault="006151FE" w:rsidP="00166DE6">
      <w:pPr>
        <w:rPr>
          <w:ins w:id="547" w:author="Loen" w:date="2009-03-11T14:45:00Z"/>
        </w:rPr>
      </w:pPr>
      <w:ins w:id="548" w:author="Loen" w:date="2009-03-11T14:45:00Z">
        <w:r>
          <w:rPr>
            <w:rFonts w:hint="eastAsia"/>
          </w:rPr>
          <w:t>특정 요소가 선택 되었음을 알림.</w:t>
        </w:r>
      </w:ins>
    </w:p>
    <w:p w:rsidR="006151FE" w:rsidRPr="00166DE6" w:rsidRDefault="006151FE" w:rsidP="00166DE6"/>
    <w:p w:rsidR="00FC74A7" w:rsidRDefault="00FC74A7" w:rsidP="00341342">
      <w:pPr>
        <w:pStyle w:val="2"/>
        <w:spacing w:before="960"/>
        <w:ind w:right="200"/>
      </w:pPr>
      <w:bookmarkStart w:id="549" w:name="_Toc224549148"/>
      <w:r w:rsidRPr="000A0AAA">
        <w:t xml:space="preserve">delegate void </w:t>
      </w:r>
      <w:r w:rsidRPr="00FC74A7">
        <w:rPr>
          <w:b/>
        </w:rPr>
        <w:t>ObjectArrayEventHandler</w:t>
      </w:r>
      <w:r>
        <w:t>(object sender, object[] value)</w:t>
      </w:r>
      <w:bookmarkEnd w:id="549"/>
    </w:p>
    <w:p w:rsidR="00FC74A7" w:rsidRDefault="00FC74A7" w:rsidP="00FC74A7">
      <w:r>
        <w:rPr>
          <w:rFonts w:hint="eastAsia"/>
        </w:rPr>
        <w:t>IControlValue의 RepeatRead 이벤트에 대한 delegate</w:t>
      </w:r>
    </w:p>
    <w:p w:rsidR="00FC74A7" w:rsidRDefault="00FC74A7" w:rsidP="00FC74A7">
      <w:r>
        <w:rPr>
          <w:rFonts w:hint="eastAsia"/>
        </w:rPr>
        <w:t>Parameter :</w:t>
      </w:r>
    </w:p>
    <w:p w:rsidR="00FC74A7" w:rsidRDefault="00FC74A7" w:rsidP="00FC74A7">
      <w:r>
        <w:rPr>
          <w:rFonts w:hint="eastAsia"/>
        </w:rPr>
        <w:tab/>
        <w:t>object sender : 이벤트를 발생시킨 객체</w:t>
      </w:r>
    </w:p>
    <w:p w:rsidR="00FC74A7" w:rsidRDefault="00FC74A7" w:rsidP="00FC74A7">
      <w:r>
        <w:rPr>
          <w:rFonts w:hint="eastAsia"/>
        </w:rPr>
        <w:tab/>
        <w:t>object[] value : 읽어 들인 값들.</w:t>
      </w:r>
    </w:p>
    <w:p w:rsidR="000A0AAA" w:rsidRDefault="000A0AAA" w:rsidP="00341342">
      <w:pPr>
        <w:pStyle w:val="2"/>
        <w:spacing w:before="960"/>
        <w:ind w:right="200"/>
      </w:pPr>
      <w:bookmarkStart w:id="550" w:name="_Toc224549149"/>
      <w:r w:rsidRPr="000A0AAA">
        <w:t xml:space="preserve">delegate void </w:t>
      </w:r>
      <w:r w:rsidRPr="000A0AAA">
        <w:rPr>
          <w:b/>
        </w:rPr>
        <w:t>ColumnEventHandler&lt;T&gt;</w:t>
      </w:r>
      <w:r w:rsidRPr="000A0AAA">
        <w:t>(object sender, T</w:t>
      </w:r>
      <w:r>
        <w:t xml:space="preserve"> value, T max, T min, T offset)</w:t>
      </w:r>
      <w:bookmarkEnd w:id="550"/>
    </w:p>
    <w:p w:rsidR="000A0AAA" w:rsidRDefault="000A0AAA" w:rsidP="00F479F6">
      <w:r>
        <w:rPr>
          <w:rFonts w:hint="eastAsia"/>
        </w:rPr>
        <w:t>IControlValue의 ValueChanged 이벤트에 대한 delegate.</w:t>
      </w:r>
    </w:p>
    <w:p w:rsidR="000A0AAA" w:rsidRDefault="000A0AAA" w:rsidP="00F479F6">
      <w:r>
        <w:rPr>
          <w:rFonts w:hint="eastAsia"/>
        </w:rPr>
        <w:t>Parameter :</w:t>
      </w:r>
    </w:p>
    <w:p w:rsidR="000A0AAA" w:rsidRDefault="000A0AAA" w:rsidP="00F479F6">
      <w:r>
        <w:rPr>
          <w:rFonts w:hint="eastAsia"/>
        </w:rPr>
        <w:tab/>
        <w:t>object sender : 이벤트를 발생시킨 객체</w:t>
      </w:r>
    </w:p>
    <w:p w:rsidR="000A0AAA" w:rsidRDefault="000A0AAA" w:rsidP="00F479F6">
      <w:r>
        <w:rPr>
          <w:rFonts w:hint="eastAsia"/>
        </w:rPr>
        <w:tab/>
        <w:t>T value : value</w:t>
      </w:r>
    </w:p>
    <w:p w:rsidR="000A0AAA" w:rsidRDefault="000A0AAA" w:rsidP="00F479F6">
      <w:r>
        <w:rPr>
          <w:rFonts w:hint="eastAsia"/>
        </w:rPr>
        <w:tab/>
        <w:t>T max : maximum</w:t>
      </w:r>
    </w:p>
    <w:p w:rsidR="000A0AAA" w:rsidRDefault="000A0AAA" w:rsidP="00F479F6">
      <w:r>
        <w:rPr>
          <w:rFonts w:hint="eastAsia"/>
        </w:rPr>
        <w:tab/>
        <w:t>T min : minimum</w:t>
      </w:r>
    </w:p>
    <w:p w:rsidR="000A0AAA" w:rsidRDefault="000A0AAA" w:rsidP="00F479F6">
      <w:r>
        <w:rPr>
          <w:rFonts w:hint="eastAsia"/>
        </w:rPr>
        <w:tab/>
        <w:t>T offset : offset</w:t>
      </w:r>
    </w:p>
    <w:p w:rsidR="00820A32" w:rsidRDefault="00820A32" w:rsidP="00341342">
      <w:pPr>
        <w:pStyle w:val="2"/>
        <w:spacing w:before="960"/>
        <w:ind w:right="200"/>
      </w:pPr>
      <w:bookmarkStart w:id="551" w:name="_Toc224549150"/>
      <w:bookmarkStart w:id="552" w:name="_Toc221951538"/>
      <w:bookmarkStart w:id="553" w:name="_Toc221952501"/>
      <w:r w:rsidRPr="00820A32">
        <w:t xml:space="preserve">delegate void </w:t>
      </w:r>
      <w:r w:rsidRPr="00820A32">
        <w:rPr>
          <w:b/>
        </w:rPr>
        <w:t>CommunicationErrorEventHandler</w:t>
      </w:r>
      <w:r w:rsidRPr="00820A32">
        <w:t>(object se</w:t>
      </w:r>
      <w:r>
        <w:t>nder, string board, object obj)</w:t>
      </w:r>
      <w:bookmarkEnd w:id="551"/>
    </w:p>
    <w:p w:rsidR="00820A32" w:rsidRDefault="00820A32" w:rsidP="00551179">
      <w:r>
        <w:rPr>
          <w:rFonts w:hint="eastAsia"/>
        </w:rPr>
        <w:t>IControlValue의 Communicationerror 이벤트에 대한 delegate</w:t>
      </w:r>
    </w:p>
    <w:p w:rsidR="00820A32" w:rsidRDefault="00820A32" w:rsidP="00551179">
      <w:r>
        <w:rPr>
          <w:rFonts w:hint="eastAsia"/>
        </w:rPr>
        <w:t>Parameter :</w:t>
      </w:r>
    </w:p>
    <w:p w:rsidR="00820A32" w:rsidRDefault="00820A32" w:rsidP="00551179">
      <w:r>
        <w:rPr>
          <w:rFonts w:hint="eastAsia"/>
        </w:rPr>
        <w:tab/>
      </w:r>
      <w:r>
        <w:t>object</w:t>
      </w:r>
      <w:r>
        <w:rPr>
          <w:rFonts w:hint="eastAsia"/>
        </w:rPr>
        <w:t xml:space="preserve"> sender : 이벤트를 발생시킨 IController 객체</w:t>
      </w:r>
    </w:p>
    <w:p w:rsidR="00820A32" w:rsidRDefault="00820A32" w:rsidP="00551179">
      <w:r>
        <w:rPr>
          <w:rFonts w:hint="eastAsia"/>
        </w:rPr>
        <w:tab/>
        <w:t>string board : 통신에 실패한 보드 명</w:t>
      </w:r>
    </w:p>
    <w:p w:rsidR="00820A32" w:rsidRDefault="00820A32" w:rsidP="00551179">
      <w:r>
        <w:rPr>
          <w:rFonts w:hint="eastAsia"/>
        </w:rPr>
        <w:tab/>
        <w:t>object obj : 통신에 실패한 IControlValue 객체</w:t>
      </w:r>
    </w:p>
    <w:p w:rsidR="00822F19" w:rsidRDefault="00822F19" w:rsidP="00822F19">
      <w:pPr>
        <w:pStyle w:val="2"/>
        <w:spacing w:before="960"/>
        <w:ind w:right="200"/>
      </w:pPr>
      <w:bookmarkStart w:id="554" w:name="_Toc224549151"/>
      <w:r w:rsidRPr="00822F19">
        <w:t xml:space="preserve">enum </w:t>
      </w:r>
      <w:r w:rsidRPr="00822F19">
        <w:rPr>
          <w:b/>
        </w:rPr>
        <w:t>BeamShiftType</w:t>
      </w:r>
      <w:r w:rsidRPr="00822F19">
        <w:t xml:space="preserve"> : int</w:t>
      </w:r>
      <w:bookmarkEnd w:id="554"/>
    </w:p>
    <w:p w:rsidR="00822F19" w:rsidRDefault="00822F19" w:rsidP="00822F19">
      <w:r>
        <w:rPr>
          <w:rFonts w:hint="eastAsia"/>
        </w:rPr>
        <w:t>Beam Shift Coil에 대한 제어 번호.</w:t>
      </w:r>
    </w:p>
    <w:p w:rsidR="00822F19" w:rsidRDefault="00822F19" w:rsidP="003404F5">
      <w:pPr>
        <w:pStyle w:val="3"/>
        <w:ind w:left="625" w:right="200"/>
        <w:pPrChange w:id="555" w:author="Loen" w:date="2010-04-06T19:39:00Z">
          <w:pPr>
            <w:pStyle w:val="3"/>
          </w:pPr>
        </w:pPrChange>
      </w:pPr>
      <w:r>
        <w:t>BeamShiftX = 0</w:t>
      </w:r>
      <w:r>
        <w:rPr>
          <w:rFonts w:hint="eastAsia"/>
        </w:rPr>
        <w:t xml:space="preserve"> : Beam Shift X Coil</w:t>
      </w:r>
    </w:p>
    <w:p w:rsidR="00822F19" w:rsidRDefault="00822F19" w:rsidP="003404F5">
      <w:pPr>
        <w:pStyle w:val="3"/>
        <w:ind w:left="625" w:right="200"/>
        <w:pPrChange w:id="556" w:author="Loen" w:date="2010-04-06T19:39:00Z">
          <w:pPr>
            <w:pStyle w:val="3"/>
          </w:pPr>
        </w:pPrChange>
      </w:pPr>
      <w:r>
        <w:t>BeamShiftY = 1</w:t>
      </w:r>
      <w:r>
        <w:rPr>
          <w:rFonts w:hint="eastAsia"/>
        </w:rPr>
        <w:t xml:space="preserve"> : Beasm Shift Y Coil</w:t>
      </w:r>
    </w:p>
    <w:p w:rsidR="00822F19" w:rsidRDefault="00822F19" w:rsidP="00822F19">
      <w:pPr>
        <w:pStyle w:val="2"/>
        <w:spacing w:before="960"/>
        <w:ind w:right="200"/>
      </w:pPr>
      <w:bookmarkStart w:id="557" w:name="_Toc224549152"/>
      <w:r w:rsidRPr="00822F19">
        <w:lastRenderedPageBreak/>
        <w:t xml:space="preserve">enum </w:t>
      </w:r>
      <w:r w:rsidRPr="00822F19">
        <w:rPr>
          <w:b/>
        </w:rPr>
        <w:t>GunAlingType</w:t>
      </w:r>
      <w:r w:rsidRPr="00822F19">
        <w:t xml:space="preserve"> : int</w:t>
      </w:r>
      <w:bookmarkEnd w:id="557"/>
    </w:p>
    <w:p w:rsidR="00822F19" w:rsidRDefault="00822F19" w:rsidP="00551179">
      <w:r>
        <w:rPr>
          <w:rFonts w:hint="eastAsia"/>
        </w:rPr>
        <w:t>Gun Align Coil에 대한 제어 번호.</w:t>
      </w:r>
    </w:p>
    <w:p w:rsidR="00822F19" w:rsidRDefault="00822F19" w:rsidP="003404F5">
      <w:pPr>
        <w:pStyle w:val="3"/>
        <w:ind w:left="625" w:right="200"/>
        <w:pPrChange w:id="558" w:author="Loen" w:date="2010-04-06T19:39:00Z">
          <w:pPr>
            <w:pStyle w:val="3"/>
          </w:pPr>
        </w:pPrChange>
      </w:pPr>
      <w:r>
        <w:rPr>
          <w:rFonts w:hint="eastAsia"/>
        </w:rPr>
        <w:t>GunAlignX = 0 : Gun Align X Coil</w:t>
      </w:r>
    </w:p>
    <w:p w:rsidR="00822F19" w:rsidRDefault="00822F19" w:rsidP="003404F5">
      <w:pPr>
        <w:pStyle w:val="3"/>
        <w:ind w:left="625" w:right="200"/>
        <w:pPrChange w:id="559" w:author="Loen" w:date="2010-04-06T19:39:00Z">
          <w:pPr>
            <w:pStyle w:val="3"/>
          </w:pPr>
        </w:pPrChange>
      </w:pPr>
      <w:r>
        <w:rPr>
          <w:rFonts w:hint="eastAsia"/>
        </w:rPr>
        <w:t>GunAlignY = 1 : Gun Align Y Coil</w:t>
      </w:r>
    </w:p>
    <w:p w:rsidR="00822F19" w:rsidRDefault="00822F19" w:rsidP="00822F19">
      <w:pPr>
        <w:pStyle w:val="2"/>
        <w:spacing w:before="960"/>
        <w:ind w:right="200"/>
      </w:pPr>
      <w:bookmarkStart w:id="560" w:name="_Toc224549153"/>
      <w:r w:rsidRPr="00822F19">
        <w:t xml:space="preserve">enum </w:t>
      </w:r>
      <w:r w:rsidRPr="00822F19">
        <w:rPr>
          <w:b/>
        </w:rPr>
        <w:t>HVcontroltype</w:t>
      </w:r>
      <w:r w:rsidRPr="00822F19">
        <w:t xml:space="preserve"> : int</w:t>
      </w:r>
      <w:bookmarkEnd w:id="560"/>
    </w:p>
    <w:p w:rsidR="00822F19" w:rsidRDefault="00822F19" w:rsidP="00551179">
      <w:r>
        <w:rPr>
          <w:rFonts w:hint="eastAsia"/>
        </w:rPr>
        <w:t>High Voltage에 대한 제어 번호.</w:t>
      </w:r>
    </w:p>
    <w:p w:rsidR="00822F19" w:rsidRDefault="00822F19" w:rsidP="003404F5">
      <w:pPr>
        <w:pStyle w:val="3"/>
        <w:ind w:left="625" w:right="200"/>
        <w:pPrChange w:id="561" w:author="Loen" w:date="2010-04-06T19:39:00Z">
          <w:pPr>
            <w:pStyle w:val="3"/>
          </w:pPr>
        </w:pPrChange>
      </w:pPr>
      <w:r>
        <w:rPr>
          <w:rFonts w:hint="eastAsia"/>
        </w:rPr>
        <w:t>EghV = 0</w:t>
      </w:r>
      <w:r w:rsidR="001F1763">
        <w:rPr>
          <w:rFonts w:hint="eastAsia"/>
        </w:rPr>
        <w:t xml:space="preserve"> : Electron Gun</w:t>
      </w:r>
    </w:p>
    <w:p w:rsidR="00822F19" w:rsidRDefault="00822F19" w:rsidP="003404F5">
      <w:pPr>
        <w:pStyle w:val="3"/>
        <w:ind w:left="625" w:right="200"/>
        <w:pPrChange w:id="562" w:author="Loen" w:date="2010-04-06T19:39:00Z">
          <w:pPr>
            <w:pStyle w:val="3"/>
          </w:pPr>
        </w:pPrChange>
      </w:pPr>
      <w:r>
        <w:rPr>
          <w:rFonts w:hint="eastAsia"/>
        </w:rPr>
        <w:t>Tip = 1</w:t>
      </w:r>
      <w:r w:rsidR="001F1763">
        <w:rPr>
          <w:rFonts w:hint="eastAsia"/>
        </w:rPr>
        <w:t xml:space="preserve"> : Tip</w:t>
      </w:r>
    </w:p>
    <w:p w:rsidR="00822F19" w:rsidRDefault="00822F19" w:rsidP="003404F5">
      <w:pPr>
        <w:pStyle w:val="3"/>
        <w:ind w:left="625" w:right="200"/>
        <w:pPrChange w:id="563" w:author="Loen" w:date="2010-04-06T19:39:00Z">
          <w:pPr>
            <w:pStyle w:val="3"/>
          </w:pPr>
        </w:pPrChange>
      </w:pPr>
      <w:r>
        <w:rPr>
          <w:rFonts w:hint="eastAsia"/>
        </w:rPr>
        <w:t>Grid = 2</w:t>
      </w:r>
      <w:r w:rsidR="001F1763">
        <w:rPr>
          <w:rFonts w:hint="eastAsia"/>
        </w:rPr>
        <w:t xml:space="preserve"> : Grid</w:t>
      </w:r>
    </w:p>
    <w:p w:rsidR="00822F19" w:rsidRDefault="00822F19" w:rsidP="003404F5">
      <w:pPr>
        <w:pStyle w:val="3"/>
        <w:ind w:left="625" w:right="200"/>
        <w:pPrChange w:id="564" w:author="Loen" w:date="2010-04-06T19:39:00Z">
          <w:pPr>
            <w:pStyle w:val="3"/>
          </w:pPr>
        </w:pPrChange>
      </w:pPr>
      <w:r>
        <w:rPr>
          <w:rFonts w:hint="eastAsia"/>
        </w:rPr>
        <w:t>Clt = 3</w:t>
      </w:r>
      <w:r w:rsidR="001F1763">
        <w:rPr>
          <w:rFonts w:hint="eastAsia"/>
        </w:rPr>
        <w:t xml:space="preserve"> : Collector</w:t>
      </w:r>
    </w:p>
    <w:p w:rsidR="00822F19" w:rsidRDefault="00822F19" w:rsidP="003404F5">
      <w:pPr>
        <w:pStyle w:val="3"/>
        <w:ind w:left="625" w:right="200"/>
        <w:pPrChange w:id="565" w:author="Loen" w:date="2010-04-06T19:39:00Z">
          <w:pPr>
            <w:pStyle w:val="3"/>
          </w:pPr>
        </w:pPrChange>
      </w:pPr>
      <w:r>
        <w:rPr>
          <w:rFonts w:hint="eastAsia"/>
        </w:rPr>
        <w:t>Pmt = 4</w:t>
      </w:r>
      <w:r w:rsidR="001F1763">
        <w:rPr>
          <w:rFonts w:hint="eastAsia"/>
        </w:rPr>
        <w:t xml:space="preserve"> : Photo multifly tube</w:t>
      </w:r>
    </w:p>
    <w:p w:rsidR="00822F19" w:rsidRDefault="00822F19" w:rsidP="00822F19">
      <w:pPr>
        <w:pStyle w:val="2"/>
        <w:spacing w:before="960"/>
        <w:ind w:right="200"/>
      </w:pPr>
      <w:bookmarkStart w:id="566" w:name="_Toc224549154"/>
      <w:r w:rsidRPr="00822F19">
        <w:t xml:space="preserve">enum </w:t>
      </w:r>
      <w:r w:rsidRPr="00822F19">
        <w:rPr>
          <w:b/>
        </w:rPr>
        <w:t>LensType</w:t>
      </w:r>
      <w:r w:rsidRPr="00822F19">
        <w:t xml:space="preserve"> : int</w:t>
      </w:r>
      <w:bookmarkEnd w:id="566"/>
    </w:p>
    <w:p w:rsidR="00822F19" w:rsidRDefault="001F1763" w:rsidP="00551179">
      <w:r>
        <w:rPr>
          <w:rFonts w:hint="eastAsia"/>
        </w:rPr>
        <w:t>Lens에 대한 제어 번호</w:t>
      </w:r>
    </w:p>
    <w:p w:rsidR="001F1763" w:rsidRDefault="001F1763" w:rsidP="003404F5">
      <w:pPr>
        <w:pStyle w:val="3"/>
        <w:ind w:left="625" w:right="200"/>
        <w:pPrChange w:id="567" w:author="Loen" w:date="2010-04-06T19:39:00Z">
          <w:pPr>
            <w:pStyle w:val="3"/>
          </w:pPr>
        </w:pPrChange>
      </w:pPr>
      <w:r>
        <w:rPr>
          <w:rFonts w:hint="eastAsia"/>
        </w:rPr>
        <w:t>All = 0 : All Lens</w:t>
      </w:r>
    </w:p>
    <w:p w:rsidR="001F1763" w:rsidRDefault="001F1763" w:rsidP="003404F5">
      <w:pPr>
        <w:pStyle w:val="3"/>
        <w:ind w:left="625" w:right="200"/>
        <w:pPrChange w:id="568" w:author="Loen" w:date="2010-04-06T19:39:00Z">
          <w:pPr>
            <w:pStyle w:val="3"/>
          </w:pPr>
        </w:pPrChange>
      </w:pPr>
      <w:r>
        <w:rPr>
          <w:rFonts w:hint="eastAsia"/>
        </w:rPr>
        <w:t>Condenser1 = 1 : First Condenser Lens</w:t>
      </w:r>
    </w:p>
    <w:p w:rsidR="001F1763" w:rsidRDefault="001F1763" w:rsidP="003404F5">
      <w:pPr>
        <w:pStyle w:val="3"/>
        <w:ind w:left="625" w:right="200"/>
        <w:pPrChange w:id="569" w:author="Loen" w:date="2010-04-06T19:39:00Z">
          <w:pPr>
            <w:pStyle w:val="3"/>
          </w:pPr>
        </w:pPrChange>
      </w:pPr>
      <w:r>
        <w:rPr>
          <w:rFonts w:hint="eastAsia"/>
        </w:rPr>
        <w:t>Condenser2 = 2 : Seconde Condenser Lens</w:t>
      </w:r>
    </w:p>
    <w:p w:rsidR="001F1763" w:rsidRDefault="001F1763" w:rsidP="003404F5">
      <w:pPr>
        <w:pStyle w:val="3"/>
        <w:ind w:left="625" w:right="200"/>
        <w:pPrChange w:id="570" w:author="Loen" w:date="2010-04-06T19:39:00Z">
          <w:pPr>
            <w:pStyle w:val="3"/>
          </w:pPr>
        </w:pPrChange>
      </w:pPr>
      <w:r>
        <w:rPr>
          <w:rFonts w:hint="eastAsia"/>
        </w:rPr>
        <w:t>Oject = 3 : Object Lens</w:t>
      </w:r>
    </w:p>
    <w:p w:rsidR="001F1763" w:rsidRDefault="001F1763" w:rsidP="003404F5">
      <w:pPr>
        <w:pStyle w:val="3"/>
        <w:ind w:left="625" w:right="200"/>
        <w:pPrChange w:id="571" w:author="Loen" w:date="2010-04-06T19:39:00Z">
          <w:pPr>
            <w:pStyle w:val="3"/>
          </w:pPr>
        </w:pPrChange>
      </w:pPr>
      <w:r>
        <w:rPr>
          <w:rFonts w:hint="eastAsia"/>
        </w:rPr>
        <w:t>ObjectCoarse = 4 : Object Lens control as coarse</w:t>
      </w:r>
    </w:p>
    <w:p w:rsidR="001F1763" w:rsidRDefault="001F1763" w:rsidP="003404F5">
      <w:pPr>
        <w:pStyle w:val="3"/>
        <w:ind w:left="625" w:right="200"/>
        <w:pPrChange w:id="572" w:author="Loen" w:date="2010-04-06T19:39:00Z">
          <w:pPr>
            <w:pStyle w:val="3"/>
          </w:pPr>
        </w:pPrChange>
      </w:pPr>
      <w:r>
        <w:rPr>
          <w:rFonts w:hint="eastAsia"/>
        </w:rPr>
        <w:t>ObjectFine = 5 : Object Lens control as fine</w:t>
      </w:r>
    </w:p>
    <w:p w:rsidR="00822F19" w:rsidRDefault="00822F19" w:rsidP="00822F19">
      <w:pPr>
        <w:pStyle w:val="2"/>
        <w:spacing w:before="960"/>
        <w:ind w:right="200"/>
      </w:pPr>
      <w:bookmarkStart w:id="573" w:name="_Toc224549155"/>
      <w:r w:rsidRPr="00822F19">
        <w:t xml:space="preserve">enum </w:t>
      </w:r>
      <w:r w:rsidRPr="00822F19">
        <w:rPr>
          <w:b/>
        </w:rPr>
        <w:t>StigType</w:t>
      </w:r>
      <w:r w:rsidRPr="00822F19">
        <w:t xml:space="preserve"> : int</w:t>
      </w:r>
      <w:bookmarkEnd w:id="573"/>
    </w:p>
    <w:p w:rsidR="00822F19" w:rsidRDefault="001F1763" w:rsidP="00551179">
      <w:r>
        <w:rPr>
          <w:rFonts w:hint="eastAsia"/>
        </w:rPr>
        <w:t>Stig 제어 번호</w:t>
      </w:r>
    </w:p>
    <w:p w:rsidR="001F1763" w:rsidRDefault="001F1763" w:rsidP="003404F5">
      <w:pPr>
        <w:pStyle w:val="3"/>
        <w:ind w:left="625" w:right="200"/>
        <w:pPrChange w:id="574" w:author="Loen" w:date="2010-04-06T19:39:00Z">
          <w:pPr>
            <w:pStyle w:val="3"/>
          </w:pPr>
        </w:pPrChange>
      </w:pPr>
      <w:r>
        <w:rPr>
          <w:rFonts w:hint="eastAsia"/>
        </w:rPr>
        <w:t>StigX = 0 : Stig X Coil</w:t>
      </w:r>
    </w:p>
    <w:p w:rsidR="001F1763" w:rsidRDefault="001F1763" w:rsidP="003404F5">
      <w:pPr>
        <w:pStyle w:val="3"/>
        <w:ind w:left="625" w:right="200"/>
        <w:pPrChange w:id="575" w:author="Loen" w:date="2010-04-06T19:39:00Z">
          <w:pPr>
            <w:pStyle w:val="3"/>
          </w:pPr>
        </w:pPrChange>
      </w:pPr>
      <w:r>
        <w:rPr>
          <w:rFonts w:hint="eastAsia"/>
        </w:rPr>
        <w:t>StigY = 1 : Stig Y Coil</w:t>
      </w:r>
    </w:p>
    <w:p w:rsidR="00C35E52" w:rsidRDefault="00C35E52" w:rsidP="00341342">
      <w:pPr>
        <w:pStyle w:val="1"/>
        <w:ind w:right="200"/>
      </w:pPr>
      <w:bookmarkStart w:id="576" w:name="_Toc221951539"/>
      <w:bookmarkStart w:id="577" w:name="_Toc221952502"/>
      <w:bookmarkStart w:id="578" w:name="_Toc224549156"/>
      <w:bookmarkEnd w:id="552"/>
      <w:bookmarkEnd w:id="553"/>
      <w:r>
        <w:rPr>
          <w:rFonts w:hint="eastAsia"/>
        </w:rPr>
        <w:lastRenderedPageBreak/>
        <w:t>Scanning</w:t>
      </w:r>
      <w:bookmarkEnd w:id="576"/>
      <w:bookmarkEnd w:id="577"/>
      <w:bookmarkEnd w:id="578"/>
    </w:p>
    <w:p w:rsidR="000D0006" w:rsidRDefault="000D0006" w:rsidP="000D0006">
      <w:bookmarkStart w:id="579" w:name="_Toc221951540"/>
      <w:bookmarkStart w:id="580" w:name="_Toc221952503"/>
      <w:r>
        <w:rPr>
          <w:rFonts w:hint="eastAsia"/>
        </w:rPr>
        <w:t>주사 관련 부분 이다.</w:t>
      </w:r>
    </w:p>
    <w:p w:rsidR="000D0006" w:rsidRDefault="000D0006" w:rsidP="000D0006">
      <w:r>
        <w:rPr>
          <w:rFonts w:hint="eastAsia"/>
        </w:rPr>
        <w:t xml:space="preserve">Name Space는 </w:t>
      </w:r>
      <w:r>
        <w:t>“</w:t>
      </w:r>
      <w:r>
        <w:rPr>
          <w:rFonts w:hint="eastAsia"/>
        </w:rPr>
        <w:t>SEC.Nanoeye.NanoImage</w:t>
      </w:r>
      <w:r>
        <w:t>”</w:t>
      </w:r>
      <w:r>
        <w:rPr>
          <w:rFonts w:hint="eastAsia"/>
        </w:rPr>
        <w:t>이다.</w:t>
      </w:r>
    </w:p>
    <w:p w:rsidR="000D0006" w:rsidRDefault="000D0006" w:rsidP="000D0006"/>
    <w:p w:rsidR="000D0006" w:rsidRDefault="000D0006" w:rsidP="000D0006">
      <w:r w:rsidRPr="000D0006">
        <w:rPr>
          <w:rFonts w:hint="eastAsia"/>
          <w:b/>
        </w:rPr>
        <w:t>사용방법</w:t>
      </w:r>
      <w:r>
        <w:rPr>
          <w:rFonts w:hint="eastAsia"/>
        </w:rPr>
        <w:t xml:space="preserve"> :</w:t>
      </w:r>
    </w:p>
    <w:p w:rsidR="000D0006" w:rsidRDefault="000D0006" w:rsidP="000D0006">
      <w:pPr>
        <w:ind w:firstLine="195"/>
      </w:pPr>
      <w:r>
        <w:rPr>
          <w:rFonts w:hint="eastAsia"/>
        </w:rPr>
        <w:t xml:space="preserve">먼저 IActiveScan interfcae를 상속한 ActiveScan를 생성한다. </w:t>
      </w:r>
    </w:p>
    <w:p w:rsidR="000D0006" w:rsidRDefault="000D0006" w:rsidP="000D0006">
      <w:pPr>
        <w:ind w:firstLine="195"/>
      </w:pPr>
      <w:r>
        <w:rPr>
          <w:rFonts w:hint="eastAsia"/>
        </w:rPr>
        <w:t xml:space="preserve">필요에 따라서는 ActiveScan에서 </w:t>
      </w:r>
      <w:r w:rsidRPr="007D0D29">
        <w:t>Get</w:t>
      </w:r>
      <w:r>
        <w:rPr>
          <w:rFonts w:hint="eastAsia"/>
        </w:rPr>
        <w:t>DevList method를 이용하여 사용가능한 DAQ 장치 목록을 얻은 후, 그중 하나의 장치를 이용하여 Initialize(</w:t>
      </w:r>
      <w:r w:rsidR="001F1763">
        <w:rPr>
          <w:rFonts w:hint="eastAsia"/>
        </w:rPr>
        <w:t>string</w:t>
      </w:r>
      <w:r>
        <w:rPr>
          <w:rFonts w:hint="eastAsia"/>
        </w:rPr>
        <w:t xml:space="preserve"> port)를 호출, 객체를 초기화 한다.</w:t>
      </w:r>
    </w:p>
    <w:p w:rsidR="000D0006" w:rsidRDefault="000D0006" w:rsidP="000D0006">
      <w:pPr>
        <w:ind w:firstLine="195"/>
      </w:pPr>
      <w:r>
        <w:rPr>
          <w:rFonts w:hint="eastAsia"/>
        </w:rPr>
        <w:t>이후에 ScannerCreate method를 이용하여 주사 동작을 미리 정의 한 후, ScannerChange method를 이용하여 주사를 한다.</w:t>
      </w:r>
    </w:p>
    <w:p w:rsidR="000D0006" w:rsidRDefault="000D0006" w:rsidP="000D0006">
      <w:pPr>
        <w:ind w:firstLine="195"/>
      </w:pPr>
      <w:r>
        <w:rPr>
          <w:rFonts w:hint="eastAsia"/>
        </w:rPr>
        <w:t>GetScanEvent method를 이용하여 각 주사 설정별 이벤트의 interface 객체를 얻은 후, 그 객체의 이벤트에 등록하여 획득한 이미지를 가져와 화면에 표시하면 된다.</w:t>
      </w:r>
    </w:p>
    <w:p w:rsidR="00C35E52" w:rsidRDefault="00B31AE6" w:rsidP="00341342">
      <w:pPr>
        <w:pStyle w:val="2"/>
        <w:spacing w:before="960"/>
        <w:ind w:right="200"/>
        <w:rPr>
          <w:b/>
        </w:rPr>
      </w:pPr>
      <w:bookmarkStart w:id="581" w:name="_Toc224549157"/>
      <w:r>
        <w:rPr>
          <w:rFonts w:hint="eastAsia"/>
        </w:rPr>
        <w:t>i</w:t>
      </w:r>
      <w:r w:rsidR="00C35E52" w:rsidRPr="00C71AA7">
        <w:rPr>
          <w:rFonts w:hint="eastAsia"/>
        </w:rPr>
        <w:t>nterface</w:t>
      </w:r>
      <w:r w:rsidR="00C35E52">
        <w:rPr>
          <w:rFonts w:hint="eastAsia"/>
        </w:rPr>
        <w:t xml:space="preserve"> </w:t>
      </w:r>
      <w:r w:rsidR="00156867">
        <w:rPr>
          <w:rFonts w:hint="eastAsia"/>
          <w:b/>
        </w:rPr>
        <w:t>IActiveScan</w:t>
      </w:r>
      <w:bookmarkEnd w:id="579"/>
      <w:bookmarkEnd w:id="580"/>
      <w:bookmarkEnd w:id="581"/>
    </w:p>
    <w:p w:rsidR="00D47098" w:rsidRDefault="00D47098" w:rsidP="00D47098">
      <w:r>
        <w:t>scanning 과 이미지 획득을 관리 한다.</w:t>
      </w:r>
    </w:p>
    <w:p w:rsidR="00534CD3" w:rsidRDefault="00D47098" w:rsidP="00D47098">
      <w:r>
        <w:t>이름을 이용하여 접근 하며, 시작은 "ScannerChange"와 "ScannerSqeunceRun" method로 할 수 있고,</w:t>
      </w:r>
      <w:r>
        <w:rPr>
          <w:rFonts w:hint="eastAsia"/>
        </w:rPr>
        <w:t xml:space="preserve"> </w:t>
      </w:r>
      <w:r>
        <w:t>중지는 "Stop" method로 할 수 있다.</w:t>
      </w:r>
    </w:p>
    <w:p w:rsidR="00C71AA7" w:rsidRDefault="00C71AA7" w:rsidP="003404F5">
      <w:pPr>
        <w:pStyle w:val="3"/>
        <w:ind w:left="625" w:right="200"/>
        <w:pPrChange w:id="582" w:author="Loen" w:date="2010-04-06T19:39:00Z">
          <w:pPr>
            <w:pStyle w:val="3"/>
          </w:pPr>
        </w:pPrChange>
      </w:pPr>
      <w:r>
        <w:t>Guid</w:t>
      </w:r>
      <w:r>
        <w:rPr>
          <w:rFonts w:hint="eastAsia"/>
        </w:rPr>
        <w:t xml:space="preserve"> - </w:t>
      </w:r>
      <w:r>
        <w:t>36125F73-E73F-433f-ABB9-944D1975876E</w:t>
      </w:r>
    </w:p>
    <w:p w:rsidR="00C71AA7" w:rsidRPr="00C71AA7" w:rsidRDefault="00C71AA7" w:rsidP="003404F5">
      <w:pPr>
        <w:pStyle w:val="3"/>
        <w:ind w:left="625" w:right="200"/>
        <w:pPrChange w:id="583" w:author="Loen" w:date="2010-04-06T19:39:00Z">
          <w:pPr>
            <w:pStyle w:val="3"/>
          </w:pPr>
        </w:pPrChange>
      </w:pPr>
      <w:r>
        <w:rPr>
          <w:rFonts w:hint="eastAsia"/>
        </w:rPr>
        <w:t>Property</w:t>
      </w:r>
    </w:p>
    <w:p w:rsidR="00C71AA7" w:rsidRDefault="001F1763" w:rsidP="00C71AA7">
      <w:pPr>
        <w:pStyle w:val="4"/>
      </w:pPr>
      <w:r>
        <w:rPr>
          <w:rFonts w:hint="eastAsia"/>
        </w:rPr>
        <w:t>string</w:t>
      </w:r>
      <w:r w:rsidR="00C71AA7">
        <w:t xml:space="preserve"> </w:t>
      </w:r>
      <w:r w:rsidR="00C71AA7" w:rsidRPr="00EC0295">
        <w:rPr>
          <w:b/>
        </w:rPr>
        <w:t>DaqDevice</w:t>
      </w:r>
    </w:p>
    <w:p w:rsidR="00C71AA7" w:rsidRDefault="00C71AA7" w:rsidP="00C71AA7">
      <w:r>
        <w:rPr>
          <w:rFonts w:hint="eastAsia"/>
        </w:rPr>
        <w:t>읽기 전용</w:t>
      </w:r>
    </w:p>
    <w:p w:rsidR="00D47098" w:rsidRDefault="00C71AA7" w:rsidP="00C71AA7">
      <w:r>
        <w:rPr>
          <w:rFonts w:hint="eastAsia"/>
        </w:rPr>
        <w:t>사용되고 있는 DAQ 장치의 이름</w:t>
      </w:r>
    </w:p>
    <w:p w:rsidR="00C71AA7" w:rsidRDefault="00C71AA7" w:rsidP="003404F5">
      <w:pPr>
        <w:pStyle w:val="3"/>
        <w:ind w:left="625" w:right="200"/>
        <w:pPrChange w:id="584" w:author="Loen" w:date="2010-04-06T19:39:00Z">
          <w:pPr>
            <w:pStyle w:val="3"/>
          </w:pPr>
        </w:pPrChange>
      </w:pPr>
      <w:r>
        <w:rPr>
          <w:rFonts w:hint="eastAsia"/>
        </w:rPr>
        <w:t>Method</w:t>
      </w:r>
    </w:p>
    <w:p w:rsidR="00EC0295" w:rsidRDefault="00350D81" w:rsidP="00EC0295">
      <w:pPr>
        <w:pStyle w:val="4"/>
      </w:pPr>
      <w:r>
        <w:rPr>
          <w:rFonts w:hint="eastAsia"/>
        </w:rPr>
        <w:t>string[]</w:t>
      </w:r>
      <w:r w:rsidR="00EC0295">
        <w:t xml:space="preserve"> </w:t>
      </w:r>
      <w:r w:rsidR="00EC0295" w:rsidRPr="00EC0295">
        <w:rPr>
          <w:b/>
        </w:rPr>
        <w:t>GetDevList</w:t>
      </w:r>
      <w:r w:rsidR="00EC0295">
        <w:t>()</w:t>
      </w:r>
    </w:p>
    <w:p w:rsidR="00D47098" w:rsidRDefault="00D47098" w:rsidP="00D47098">
      <w:r>
        <w:t>사용 가능한 DAQ 장치 목록을 가져 옮.</w:t>
      </w:r>
    </w:p>
    <w:p w:rsidR="00D47098" w:rsidRDefault="00D47098" w:rsidP="00D47098">
      <w:r>
        <w:rPr>
          <w:rFonts w:hint="eastAsia"/>
        </w:rPr>
        <w:t>R</w:t>
      </w:r>
      <w:r>
        <w:t>eturns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ab/>
      </w:r>
      <w:r>
        <w:t>DAQ 장치 목록</w:t>
      </w:r>
    </w:p>
    <w:p w:rsidR="00D47098" w:rsidRPr="00D47098" w:rsidRDefault="00D47098" w:rsidP="00D47098"/>
    <w:p w:rsidR="00EC0295" w:rsidRDefault="00EC0295" w:rsidP="00EC0295">
      <w:pPr>
        <w:pStyle w:val="4"/>
      </w:pPr>
      <w:r>
        <w:t xml:space="preserve">IScanItemEvent </w:t>
      </w:r>
      <w:r w:rsidRPr="00EC0295">
        <w:rPr>
          <w:b/>
        </w:rPr>
        <w:t>GetScanEvent</w:t>
      </w:r>
      <w:r>
        <w:t>(</w:t>
      </w:r>
      <w:r w:rsidR="00350D81">
        <w:rPr>
          <w:rFonts w:hint="eastAsia"/>
        </w:rPr>
        <w:t>string</w:t>
      </w:r>
      <w:r w:rsidR="00F931C4">
        <w:t xml:space="preserve"> </w:t>
      </w:r>
      <w:r>
        <w:t>name)</w:t>
      </w:r>
    </w:p>
    <w:p w:rsidR="00D47098" w:rsidRDefault="00D47098" w:rsidP="00D47098">
      <w:r>
        <w:t>주사 설정의 event 연결용 interface를 가져옮.</w:t>
      </w:r>
    </w:p>
    <w:p w:rsidR="00D47098" w:rsidRDefault="00D47098" w:rsidP="00D47098">
      <w:r>
        <w:rPr>
          <w:rFonts w:hint="eastAsia"/>
        </w:rPr>
        <w:t>P</w:t>
      </w:r>
      <w:r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stirng </w:t>
      </w:r>
      <w:r>
        <w:t>name</w:t>
      </w:r>
      <w:r>
        <w:rPr>
          <w:rFonts w:hint="eastAsia"/>
        </w:rPr>
        <w:t xml:space="preserve"> - </w:t>
      </w:r>
      <w:r>
        <w:t>주사 설정 명</w:t>
      </w:r>
    </w:p>
    <w:p w:rsidR="00D47098" w:rsidRDefault="00D47098" w:rsidP="00D47098">
      <w:r>
        <w:rPr>
          <w:rFonts w:hint="eastAsia"/>
        </w:rPr>
        <w:t>R</w:t>
      </w:r>
      <w:r>
        <w:t>eturn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t>event 연결용 interface</w:t>
      </w:r>
    </w:p>
    <w:p w:rsidR="00D47098" w:rsidRPr="00D47098" w:rsidRDefault="00D47098" w:rsidP="00D47098"/>
    <w:p w:rsidR="00EC0295" w:rsidRDefault="003B6AC7" w:rsidP="00EC0295">
      <w:pPr>
        <w:pStyle w:val="4"/>
      </w:pPr>
      <w:r>
        <w:t>bool</w:t>
      </w:r>
      <w:r w:rsidR="00EC0295">
        <w:t xml:space="preserve"> </w:t>
      </w:r>
      <w:r w:rsidR="00EC0295" w:rsidRPr="00EC0295">
        <w:rPr>
          <w:b/>
        </w:rPr>
        <w:t>Initialize</w:t>
      </w:r>
      <w:r w:rsidR="00EC0295">
        <w:t>(</w:t>
      </w:r>
      <w:r w:rsidR="00350D81">
        <w:rPr>
          <w:rFonts w:hint="eastAsia"/>
        </w:rPr>
        <w:t>string</w:t>
      </w:r>
      <w:r w:rsidR="00350D81">
        <w:t xml:space="preserve"> </w:t>
      </w:r>
      <w:r w:rsidR="00EC0295">
        <w:t>dev)</w:t>
      </w:r>
    </w:p>
    <w:p w:rsidR="00D47098" w:rsidRDefault="00D47098" w:rsidP="00D47098">
      <w:r>
        <w:t>DAQ 장치를 이용하여 초기화 함.</w:t>
      </w:r>
    </w:p>
    <w:p w:rsidR="00D47098" w:rsidRDefault="00D47098" w:rsidP="00D47098">
      <w:r>
        <w:rPr>
          <w:rFonts w:hint="eastAsia"/>
        </w:rPr>
        <w:t>P</w:t>
      </w:r>
      <w:r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string </w:t>
      </w:r>
      <w:r>
        <w:t>dev</w:t>
      </w:r>
      <w:r>
        <w:rPr>
          <w:rFonts w:hint="eastAsia"/>
        </w:rPr>
        <w:t xml:space="preserve"> -</w:t>
      </w:r>
      <w:r w:rsidR="002527FA">
        <w:rPr>
          <w:rFonts w:hint="eastAsia"/>
        </w:rPr>
        <w:t xml:space="preserve"> </w:t>
      </w:r>
      <w:r>
        <w:t>DAQ 장치 명</w:t>
      </w:r>
    </w:p>
    <w:p w:rsidR="00D47098" w:rsidRDefault="00D47098" w:rsidP="00D47098">
      <w:r>
        <w:rPr>
          <w:rFonts w:hint="eastAsia"/>
        </w:rPr>
        <w:t>R</w:t>
      </w:r>
      <w:r>
        <w:t>eturn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ab/>
      </w:r>
      <w:r>
        <w:t>성공 여부</w:t>
      </w:r>
    </w:p>
    <w:p w:rsidR="00D47098" w:rsidRPr="00D47098" w:rsidRDefault="00D47098" w:rsidP="00D47098"/>
    <w:p w:rsidR="00EC0295" w:rsidRDefault="003B6AC7" w:rsidP="00EC0295">
      <w:pPr>
        <w:pStyle w:val="4"/>
      </w:pPr>
      <w:r>
        <w:lastRenderedPageBreak/>
        <w:t>bool</w:t>
      </w:r>
      <w:r w:rsidR="00EC0295">
        <w:t xml:space="preserve"> </w:t>
      </w:r>
      <w:r w:rsidR="00EC0295" w:rsidRPr="00EC0295">
        <w:rPr>
          <w:b/>
        </w:rPr>
        <w:t>IsRun</w:t>
      </w:r>
      <w:r w:rsidR="00EC0295">
        <w:t>(</w:t>
      </w:r>
      <w:r w:rsidR="00350D81">
        <w:rPr>
          <w:rFonts w:hint="eastAsia"/>
        </w:rPr>
        <w:t>string</w:t>
      </w:r>
      <w:r w:rsidR="00350D81">
        <w:t xml:space="preserve"> </w:t>
      </w:r>
      <w:r w:rsidR="00EC0295">
        <w:t>item)</w:t>
      </w:r>
    </w:p>
    <w:p w:rsidR="002527FA" w:rsidRDefault="002527FA" w:rsidP="002527FA">
      <w:r>
        <w:t>주사 설정의 동작 여부를 확인 함</w:t>
      </w:r>
    </w:p>
    <w:p w:rsidR="002527FA" w:rsidRDefault="002527FA" w:rsidP="002527FA">
      <w:r>
        <w:rPr>
          <w:rFonts w:hint="eastAsia"/>
        </w:rPr>
        <w:t>P</w:t>
      </w:r>
      <w:r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string </w:t>
      </w:r>
      <w:r>
        <w:t>item</w:t>
      </w:r>
      <w:r>
        <w:rPr>
          <w:rFonts w:hint="eastAsia"/>
        </w:rPr>
        <w:t xml:space="preserve"> - </w:t>
      </w:r>
      <w:r>
        <w:t>주사 설정 명</w:t>
      </w:r>
    </w:p>
    <w:p w:rsidR="002527FA" w:rsidRDefault="002527FA" w:rsidP="002527FA">
      <w:r>
        <w:rPr>
          <w:rFonts w:hint="eastAsia"/>
        </w:rPr>
        <w:t>R</w:t>
      </w:r>
      <w:r>
        <w:t>eturn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ab/>
      </w:r>
      <w:r>
        <w:t>동작 여부</w:t>
      </w:r>
    </w:p>
    <w:p w:rsidR="002527FA" w:rsidRPr="002527FA" w:rsidRDefault="002527FA" w:rsidP="002527FA"/>
    <w:p w:rsidR="001F1763" w:rsidRDefault="001F1763" w:rsidP="001F1763">
      <w:pPr>
        <w:pStyle w:val="4"/>
      </w:pPr>
      <w:r>
        <w:rPr>
          <w:rFonts w:hint="eastAsia"/>
        </w:rPr>
        <w:t xml:space="preserve">void </w:t>
      </w:r>
      <w:r w:rsidRPr="001F1763">
        <w:rPr>
          <w:rFonts w:hint="eastAsia"/>
          <w:b/>
        </w:rPr>
        <w:t>ReStart</w:t>
      </w:r>
      <w:r>
        <w:rPr>
          <w:rFonts w:hint="eastAsia"/>
        </w:rPr>
        <w:t>(string name)</w:t>
      </w:r>
    </w:p>
    <w:p w:rsidR="002527FA" w:rsidRDefault="002527FA" w:rsidP="002527FA">
      <w:r>
        <w:t>주사 설정을 재시작 한다.</w:t>
      </w:r>
    </w:p>
    <w:p w:rsidR="002527FA" w:rsidRDefault="002527FA" w:rsidP="002527FA">
      <w:r>
        <w:rPr>
          <w:rFonts w:hint="eastAsia"/>
        </w:rPr>
        <w:t>P</w:t>
      </w:r>
      <w:r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string </w:t>
      </w:r>
      <w:r>
        <w:t>name</w:t>
      </w:r>
      <w:r>
        <w:rPr>
          <w:rFonts w:hint="eastAsia"/>
        </w:rPr>
        <w:t xml:space="preserve"> - 설</w:t>
      </w:r>
      <w:r>
        <w:t>정 명.</w:t>
      </w:r>
    </w:p>
    <w:p w:rsidR="002527FA" w:rsidRPr="002527FA" w:rsidRDefault="002527FA" w:rsidP="002527FA"/>
    <w:p w:rsidR="001F1763" w:rsidRDefault="001F1763" w:rsidP="001F1763">
      <w:pPr>
        <w:pStyle w:val="4"/>
      </w:pPr>
      <w:r>
        <w:t xml:space="preserve">bool </w:t>
      </w:r>
      <w:r w:rsidRPr="00EC0295">
        <w:rPr>
          <w:b/>
        </w:rPr>
        <w:t>ScannerChange</w:t>
      </w:r>
      <w:r>
        <w:t>(</w:t>
      </w:r>
      <w:r>
        <w:rPr>
          <w:rFonts w:hint="eastAsia"/>
        </w:rPr>
        <w:t>string</w:t>
      </w:r>
      <w:r>
        <w:t xml:space="preserve"> name, </w:t>
      </w:r>
      <w:r>
        <w:rPr>
          <w:rFonts w:hint="eastAsia"/>
        </w:rPr>
        <w:t xml:space="preserve">Int32 </w:t>
      </w:r>
      <w:r>
        <w:t>count)</w:t>
      </w:r>
    </w:p>
    <w:p w:rsidR="002527FA" w:rsidRDefault="002527FA" w:rsidP="002527FA">
      <w:r>
        <w:t>주사 설정을 실행 시킴</w:t>
      </w:r>
    </w:p>
    <w:p w:rsidR="002527FA" w:rsidRDefault="002527FA" w:rsidP="002527FA">
      <w:r>
        <w:rPr>
          <w:rFonts w:hint="eastAsia"/>
        </w:rPr>
        <w:t>P</w:t>
      </w:r>
      <w:r>
        <w:t>aram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:</w:t>
      </w:r>
      <w:r>
        <w:rPr>
          <w:rFonts w:hint="eastAsia"/>
        </w:rPr>
        <w:tab/>
        <w:t xml:space="preserve">string </w:t>
      </w:r>
      <w:r>
        <w:t>name</w:t>
      </w:r>
      <w:r>
        <w:rPr>
          <w:rFonts w:hint="eastAsia"/>
        </w:rPr>
        <w:t xml:space="preserve"> - </w:t>
      </w:r>
      <w:r>
        <w:t>주사 설정 명</w:t>
      </w:r>
    </w:p>
    <w:p w:rsidR="002527FA" w:rsidRDefault="002527FA" w:rsidP="002527FA">
      <w:pPr>
        <w:ind w:left="800" w:firstLine="800"/>
      </w:pPr>
      <w:r>
        <w:rPr>
          <w:rFonts w:hint="eastAsia"/>
        </w:rPr>
        <w:t xml:space="preserve">Int32 </w:t>
      </w:r>
      <w:r>
        <w:t>count</w:t>
      </w:r>
      <w:r>
        <w:rPr>
          <w:rFonts w:hint="eastAsia"/>
        </w:rPr>
        <w:t xml:space="preserve"> - </w:t>
      </w:r>
      <w:r>
        <w:t>이미지 획득 프레임 수(0이면 계속 획득)</w:t>
      </w:r>
    </w:p>
    <w:p w:rsidR="002527FA" w:rsidRDefault="002527FA" w:rsidP="002527FA">
      <w:r>
        <w:rPr>
          <w:rFonts w:hint="eastAsia"/>
        </w:rPr>
        <w:t>R</w:t>
      </w:r>
      <w:r>
        <w:t>eturn</w:t>
      </w:r>
      <w:r>
        <w:rPr>
          <w:rFonts w:hint="eastAsia"/>
        </w:rPr>
        <w:t xml:space="preserve"> : </w:t>
      </w:r>
      <w:r>
        <w:rPr>
          <w:rFonts w:hint="eastAsia"/>
        </w:rPr>
        <w:tab/>
      </w:r>
      <w:r>
        <w:t>성공 여부</w:t>
      </w:r>
    </w:p>
    <w:p w:rsidR="002527FA" w:rsidRPr="002527FA" w:rsidRDefault="002527FA" w:rsidP="002527FA"/>
    <w:p w:rsidR="001F1763" w:rsidRDefault="001F1763" w:rsidP="001F1763">
      <w:pPr>
        <w:pStyle w:val="4"/>
      </w:pPr>
      <w:r>
        <w:t xml:space="preserve">bool </w:t>
      </w:r>
      <w:r w:rsidRPr="00EC0295">
        <w:rPr>
          <w:b/>
        </w:rPr>
        <w:t>ScannerClone</w:t>
      </w:r>
      <w:r>
        <w:t>(</w:t>
      </w:r>
      <w:r>
        <w:rPr>
          <w:rFonts w:hint="eastAsia"/>
        </w:rPr>
        <w:t>string</w:t>
      </w:r>
      <w:r>
        <w:t xml:space="preserve"> name, string newName)</w:t>
      </w:r>
    </w:p>
    <w:p w:rsidR="002527FA" w:rsidRDefault="002527FA" w:rsidP="002527FA">
      <w:r>
        <w:t>특정 주사 설정과 동일한 주사 설정을 새로 생성 함.</w:t>
      </w:r>
    </w:p>
    <w:p w:rsidR="002527FA" w:rsidRDefault="002527FA" w:rsidP="002527FA">
      <w:r>
        <w:rPr>
          <w:rFonts w:hint="eastAsia"/>
        </w:rPr>
        <w:t>P</w:t>
      </w:r>
      <w:r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string </w:t>
      </w:r>
      <w:r>
        <w:t>name</w:t>
      </w:r>
      <w:r>
        <w:rPr>
          <w:rFonts w:hint="eastAsia"/>
        </w:rPr>
        <w:t xml:space="preserve"> - </w:t>
      </w:r>
      <w:r>
        <w:t>기존 주사 설정 명</w:t>
      </w:r>
    </w:p>
    <w:p w:rsidR="002527FA" w:rsidRDefault="002527FA" w:rsidP="002527FA">
      <w:pPr>
        <w:ind w:left="800" w:firstLine="800"/>
      </w:pPr>
      <w:r>
        <w:rPr>
          <w:rFonts w:hint="eastAsia"/>
        </w:rPr>
        <w:t xml:space="preserve">string </w:t>
      </w:r>
      <w:r>
        <w:t>newName</w:t>
      </w:r>
      <w:r>
        <w:rPr>
          <w:rFonts w:hint="eastAsia"/>
        </w:rPr>
        <w:t xml:space="preserve"> - </w:t>
      </w:r>
      <w:r>
        <w:t>새로 생성할 주사 설정 명</w:t>
      </w:r>
    </w:p>
    <w:p w:rsidR="002527FA" w:rsidRDefault="002527FA" w:rsidP="002527FA">
      <w:r>
        <w:rPr>
          <w:rFonts w:hint="eastAsia"/>
        </w:rPr>
        <w:t>Re</w:t>
      </w:r>
      <w:r>
        <w:t>turn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ab/>
      </w:r>
      <w:r>
        <w:t>성공 여부</w:t>
      </w:r>
    </w:p>
    <w:p w:rsidR="002527FA" w:rsidRPr="002527FA" w:rsidRDefault="002527FA" w:rsidP="002527FA"/>
    <w:p w:rsidR="00C71AA7" w:rsidRDefault="003B6AC7" w:rsidP="00C71AA7">
      <w:pPr>
        <w:pStyle w:val="4"/>
      </w:pPr>
      <w:r>
        <w:t>bool</w:t>
      </w:r>
      <w:r w:rsidR="00C71AA7">
        <w:t xml:space="preserve"> </w:t>
      </w:r>
      <w:r w:rsidR="00C71AA7" w:rsidRPr="00EC0295">
        <w:rPr>
          <w:b/>
        </w:rPr>
        <w:t>ScannerCreate</w:t>
      </w:r>
      <w:r w:rsidR="00C71AA7">
        <w:t>(</w:t>
      </w:r>
      <w:r w:rsidR="00350D81">
        <w:rPr>
          <w:rFonts w:hint="eastAsia"/>
        </w:rPr>
        <w:t>string</w:t>
      </w:r>
      <w:r w:rsidR="00350D81">
        <w:t xml:space="preserve"> </w:t>
      </w:r>
      <w:r w:rsidR="00C71AA7">
        <w:t>name, double[] sets)</w:t>
      </w:r>
    </w:p>
    <w:p w:rsidR="002527FA" w:rsidRDefault="002527FA" w:rsidP="002527FA">
      <w:r>
        <w:t>주사 설정을 생성 함</w:t>
      </w:r>
    </w:p>
    <w:p w:rsidR="009D4BAC" w:rsidRDefault="009D4BAC" w:rsidP="009D4BAC">
      <w:r>
        <w:rPr>
          <w:rFonts w:hint="eastAsia"/>
        </w:rPr>
        <w:t xml:space="preserve">설정 순서 </w:t>
      </w:r>
      <w:r>
        <w:t>–</w:t>
      </w:r>
      <w:r>
        <w:rPr>
          <w:rFonts w:hint="eastAsia"/>
        </w:rPr>
        <w:t xml:space="preserve"> </w:t>
      </w:r>
    </w:p>
    <w:p w:rsidR="00531CAF" w:rsidRDefault="00531CAF" w:rsidP="00531CAF">
      <w:r>
        <w:t xml:space="preserve">0: </w:t>
      </w:r>
      <w:ins w:id="585" w:author="Loen" w:date="2009-03-11T15:10:00Z">
        <w:r w:rsidR="005F3725">
          <w:rPr>
            <w:rFonts w:hint="eastAsia"/>
          </w:rPr>
          <w:t xml:space="preserve">int - </w:t>
        </w:r>
      </w:ins>
      <w:r>
        <w:t>AI Channel(0~3)</w:t>
      </w:r>
    </w:p>
    <w:p w:rsidR="00531CAF" w:rsidRDefault="00531CAF" w:rsidP="00531CAF">
      <w:r>
        <w:t xml:space="preserve">1: </w:t>
      </w:r>
      <w:ins w:id="586" w:author="Loen" w:date="2009-03-11T15:10:00Z">
        <w:r w:rsidR="005F3725">
          <w:rPr>
            <w:rFonts w:hint="eastAsia"/>
          </w:rPr>
          <w:t xml:space="preserve">double - </w:t>
        </w:r>
      </w:ins>
      <w:r>
        <w:t>AI Sampling frequence(1~1250000)</w:t>
      </w:r>
    </w:p>
    <w:p w:rsidR="00531CAF" w:rsidRDefault="00531CAF" w:rsidP="00531CAF">
      <w:r>
        <w:t xml:space="preserve">2: </w:t>
      </w:r>
      <w:ins w:id="587" w:author="Loen" w:date="2009-03-11T15:10:00Z">
        <w:r w:rsidR="005F3725">
          <w:rPr>
            <w:rFonts w:hint="eastAsia"/>
          </w:rPr>
          <w:t xml:space="preserve">int - </w:t>
        </w:r>
      </w:ins>
      <w:r>
        <w:t>AI Differencial(0-false, 1-true)</w:t>
      </w:r>
    </w:p>
    <w:p w:rsidR="00531CAF" w:rsidRDefault="00531CAF" w:rsidP="00531CAF">
      <w:r>
        <w:t xml:space="preserve">3: </w:t>
      </w:r>
      <w:ins w:id="588" w:author="Loen" w:date="2009-03-11T15:10:00Z">
        <w:r w:rsidR="005F3725">
          <w:rPr>
            <w:rFonts w:hint="eastAsia"/>
          </w:rPr>
          <w:t xml:space="preserve">float - </w:t>
        </w:r>
      </w:ins>
      <w:r>
        <w:t>AI Signal Maximum(0~10)</w:t>
      </w:r>
    </w:p>
    <w:p w:rsidR="00531CAF" w:rsidRDefault="00531CAF" w:rsidP="00531CAF">
      <w:r>
        <w:t xml:space="preserve">4: </w:t>
      </w:r>
      <w:ins w:id="589" w:author="Loen" w:date="2009-03-11T15:11:00Z">
        <w:r w:rsidR="005F3725">
          <w:rPr>
            <w:rFonts w:hint="eastAsia"/>
          </w:rPr>
          <w:t xml:space="preserve">float - </w:t>
        </w:r>
      </w:ins>
      <w:r>
        <w:t>AI Signal Minimum(-10~0)</w:t>
      </w:r>
    </w:p>
    <w:p w:rsidR="00531CAF" w:rsidRDefault="00531CAF" w:rsidP="00531CAF">
      <w:r>
        <w:t xml:space="preserve">5: </w:t>
      </w:r>
      <w:ins w:id="590" w:author="Loen" w:date="2009-03-11T15:11:00Z">
        <w:r w:rsidR="005F3725">
          <w:rPr>
            <w:rFonts w:hint="eastAsia"/>
          </w:rPr>
          <w:t xml:space="preserve">double - </w:t>
        </w:r>
      </w:ins>
      <w:r>
        <w:t>AO Sampling frequence(half of AI Sampling frequence)</w:t>
      </w:r>
    </w:p>
    <w:p w:rsidR="00531CAF" w:rsidRDefault="00531CAF" w:rsidP="00531CAF">
      <w:r>
        <w:t xml:space="preserve">6: </w:t>
      </w:r>
      <w:ins w:id="591" w:author="Loen" w:date="2009-03-11T15:11:00Z">
        <w:r w:rsidR="005F3725">
          <w:rPr>
            <w:rFonts w:hint="eastAsia"/>
          </w:rPr>
          <w:t xml:space="preserve">float - </w:t>
        </w:r>
      </w:ins>
      <w:r>
        <w:t>AO Signal Maximum(10)</w:t>
      </w:r>
    </w:p>
    <w:p w:rsidR="00531CAF" w:rsidRDefault="00531CAF" w:rsidP="00531CAF">
      <w:r>
        <w:t xml:space="preserve">7: </w:t>
      </w:r>
      <w:ins w:id="592" w:author="Loen" w:date="2009-03-11T15:11:00Z">
        <w:r w:rsidR="005F3725">
          <w:rPr>
            <w:rFonts w:hint="eastAsia"/>
          </w:rPr>
          <w:t xml:space="preserve">float - </w:t>
        </w:r>
      </w:ins>
      <w:r>
        <w:t>AO Signal Minimum(-10)</w:t>
      </w:r>
    </w:p>
    <w:p w:rsidR="00531CAF" w:rsidRDefault="00531CAF" w:rsidP="00531CAF">
      <w:r>
        <w:t xml:space="preserve">8: </w:t>
      </w:r>
      <w:ins w:id="593" w:author="Loen" w:date="2009-03-11T15:11:00Z">
        <w:r w:rsidR="005F3725">
          <w:rPr>
            <w:rFonts w:hint="eastAsia"/>
          </w:rPr>
          <w:t xml:space="preserve">int - </w:t>
        </w:r>
      </w:ins>
      <w:r>
        <w:t>Scanning Frame Height(pixels)</w:t>
      </w:r>
    </w:p>
    <w:p w:rsidR="00531CAF" w:rsidRDefault="00531CAF" w:rsidP="00531CAF">
      <w:r>
        <w:t xml:space="preserve">9: </w:t>
      </w:r>
      <w:ins w:id="594" w:author="Loen" w:date="2009-03-11T15:11:00Z">
        <w:r w:rsidR="005F3725">
          <w:rPr>
            <w:rFonts w:hint="eastAsia"/>
          </w:rPr>
          <w:t xml:space="preserve">int - </w:t>
        </w:r>
      </w:ins>
      <w:r>
        <w:t>Scanning Frame Width(pixels)</w:t>
      </w:r>
    </w:p>
    <w:p w:rsidR="00531CAF" w:rsidRDefault="00531CAF" w:rsidP="00531CAF">
      <w:r>
        <w:t xml:space="preserve">10: </w:t>
      </w:r>
      <w:ins w:id="595" w:author="Loen" w:date="2009-03-11T15:11:00Z">
        <w:r w:rsidR="005F3725">
          <w:rPr>
            <w:rFonts w:hint="eastAsia"/>
          </w:rPr>
          <w:t xml:space="preserve">double - </w:t>
        </w:r>
      </w:ins>
      <w:r>
        <w:t>PropergationDelay from ao to ai( &gt; 0)</w:t>
      </w:r>
    </w:p>
    <w:p w:rsidR="00531CAF" w:rsidRDefault="00531CAF" w:rsidP="00531CAF">
      <w:r>
        <w:t xml:space="preserve">11: </w:t>
      </w:r>
      <w:ins w:id="596" w:author="Loen" w:date="2009-03-11T15:11:00Z">
        <w:r w:rsidR="005F3725">
          <w:rPr>
            <w:rFonts w:hint="eastAsia"/>
          </w:rPr>
          <w:t xml:space="preserve">double - </w:t>
        </w:r>
      </w:ins>
      <w:r>
        <w:t>Scanning Signal X width (0~1)</w:t>
      </w:r>
    </w:p>
    <w:p w:rsidR="00531CAF" w:rsidRDefault="00531CAF" w:rsidP="00531CAF">
      <w:r>
        <w:t xml:space="preserve">12: </w:t>
      </w:r>
      <w:ins w:id="597" w:author="Loen" w:date="2009-03-11T15:11:00Z">
        <w:r w:rsidR="005F3725">
          <w:rPr>
            <w:rFonts w:hint="eastAsia"/>
          </w:rPr>
          <w:t xml:space="preserve">double - </w:t>
        </w:r>
      </w:ins>
      <w:r>
        <w:t>Scanning Signal Y width (0~1)</w:t>
      </w:r>
    </w:p>
    <w:p w:rsidR="00531CAF" w:rsidRDefault="00531CAF" w:rsidP="00531CAF">
      <w:r>
        <w:t xml:space="preserve">13: </w:t>
      </w:r>
      <w:ins w:id="598" w:author="Loen" w:date="2009-03-11T15:11:00Z">
        <w:r w:rsidR="005F3725">
          <w:rPr>
            <w:rFonts w:hint="eastAsia"/>
          </w:rPr>
          <w:t xml:space="preserve">double - </w:t>
        </w:r>
      </w:ins>
      <w:r>
        <w:t>Scanning Signal X Shift (-1~1)</w:t>
      </w:r>
    </w:p>
    <w:p w:rsidR="00531CAF" w:rsidRDefault="00531CAF" w:rsidP="00531CAF">
      <w:r>
        <w:t xml:space="preserve">14: </w:t>
      </w:r>
      <w:ins w:id="599" w:author="Loen" w:date="2009-03-11T15:11:00Z">
        <w:r w:rsidR="005F3725">
          <w:rPr>
            <w:rFonts w:hint="eastAsia"/>
          </w:rPr>
          <w:t xml:space="preserve">double - </w:t>
        </w:r>
      </w:ins>
      <w:r>
        <w:t>Scanning Signal Y Shift (-1~1)</w:t>
      </w:r>
    </w:p>
    <w:p w:rsidR="00531CAF" w:rsidRDefault="00531CAF" w:rsidP="00531CAF">
      <w:r>
        <w:lastRenderedPageBreak/>
        <w:t xml:space="preserve">15: </w:t>
      </w:r>
      <w:ins w:id="600" w:author="Loen" w:date="2009-03-11T15:12:00Z">
        <w:r w:rsidR="005F3725">
          <w:rPr>
            <w:rFonts w:hint="eastAsia"/>
          </w:rPr>
          <w:t>int</w:t>
        </w:r>
      </w:ins>
      <w:ins w:id="601" w:author="Loen" w:date="2009-03-11T15:11:00Z">
        <w:r w:rsidR="005F3725">
          <w:rPr>
            <w:rFonts w:hint="eastAsia"/>
          </w:rPr>
          <w:t xml:space="preserve"> - </w:t>
        </w:r>
      </w:ins>
      <w:r>
        <w:t>Frame Average(0~8)</w:t>
      </w:r>
    </w:p>
    <w:p w:rsidR="00531CAF" w:rsidRDefault="00531CAF" w:rsidP="00531CAF">
      <w:r>
        <w:t xml:space="preserve">16: </w:t>
      </w:r>
      <w:ins w:id="602" w:author="Loen" w:date="2009-03-11T15:12:00Z">
        <w:r w:rsidR="005F3725">
          <w:rPr>
            <w:rFonts w:hint="eastAsia"/>
          </w:rPr>
          <w:t>int</w:t>
        </w:r>
      </w:ins>
      <w:ins w:id="603" w:author="Loen" w:date="2009-03-11T15:11:00Z">
        <w:r w:rsidR="005F3725">
          <w:rPr>
            <w:rFonts w:hint="eastAsia"/>
          </w:rPr>
          <w:t xml:space="preserve"> - </w:t>
        </w:r>
      </w:ins>
      <w:r>
        <w:t>Image Bluring(0~31)</w:t>
      </w:r>
    </w:p>
    <w:p w:rsidR="00531CAF" w:rsidRDefault="00531CAF" w:rsidP="00531CAF">
      <w:r>
        <w:t xml:space="preserve">17: </w:t>
      </w:r>
      <w:ins w:id="604" w:author="Loen" w:date="2009-03-11T15:12:00Z">
        <w:r w:rsidR="005F3725">
          <w:rPr>
            <w:rFonts w:hint="eastAsia"/>
          </w:rPr>
          <w:t>int</w:t>
        </w:r>
      </w:ins>
      <w:ins w:id="605" w:author="Loen" w:date="2009-03-11T15:11:00Z">
        <w:r w:rsidR="005F3725">
          <w:rPr>
            <w:rFonts w:hint="eastAsia"/>
          </w:rPr>
          <w:t xml:space="preserve"> - </w:t>
        </w:r>
      </w:ins>
      <w:r>
        <w:t>Sample Composite(0~32)</w:t>
      </w:r>
    </w:p>
    <w:p w:rsidR="00531CAF" w:rsidRDefault="00531CAF" w:rsidP="00531CAF">
      <w:r>
        <w:t xml:space="preserve">18: </w:t>
      </w:r>
      <w:ins w:id="606" w:author="Loen" w:date="2009-03-11T15:12:00Z">
        <w:r w:rsidR="005F3725">
          <w:rPr>
            <w:rFonts w:hint="eastAsia"/>
          </w:rPr>
          <w:t>int</w:t>
        </w:r>
      </w:ins>
      <w:ins w:id="607" w:author="Loen" w:date="2009-03-11T15:11:00Z">
        <w:r w:rsidR="005F3725">
          <w:rPr>
            <w:rFonts w:hint="eastAsia"/>
          </w:rPr>
          <w:t xml:space="preserve"> - </w:t>
        </w:r>
      </w:ins>
      <w:r>
        <w:t>Image Height</w:t>
      </w:r>
      <w:ins w:id="608" w:author="Loen" w:date="2009-03-11T15:12:00Z">
        <w:r w:rsidR="005F3725">
          <w:rPr>
            <w:rFonts w:hint="eastAsia"/>
          </w:rPr>
          <w:t>(pixels)</w:t>
        </w:r>
      </w:ins>
    </w:p>
    <w:p w:rsidR="00531CAF" w:rsidRDefault="00531CAF" w:rsidP="00531CAF">
      <w:r>
        <w:t xml:space="preserve">19: </w:t>
      </w:r>
      <w:ins w:id="609" w:author="Loen" w:date="2009-03-11T15:12:00Z">
        <w:r w:rsidR="005F3725">
          <w:rPr>
            <w:rFonts w:hint="eastAsia"/>
          </w:rPr>
          <w:t>int</w:t>
        </w:r>
      </w:ins>
      <w:ins w:id="610" w:author="Loen" w:date="2009-03-11T15:11:00Z">
        <w:r w:rsidR="005F3725">
          <w:rPr>
            <w:rFonts w:hint="eastAsia"/>
          </w:rPr>
          <w:t xml:space="preserve"> - </w:t>
        </w:r>
      </w:ins>
      <w:r>
        <w:t>Image X start position from Frame</w:t>
      </w:r>
      <w:ins w:id="611" w:author="Loen" w:date="2009-03-11T15:12:00Z">
        <w:r w:rsidR="005F3725">
          <w:rPr>
            <w:rFonts w:hint="eastAsia"/>
          </w:rPr>
          <w:t>(pixels)</w:t>
        </w:r>
      </w:ins>
    </w:p>
    <w:p w:rsidR="00531CAF" w:rsidRDefault="00531CAF" w:rsidP="00531CAF">
      <w:r>
        <w:t xml:space="preserve">20: </w:t>
      </w:r>
      <w:ins w:id="612" w:author="Loen" w:date="2009-03-11T15:12:00Z">
        <w:r w:rsidR="005F3725">
          <w:rPr>
            <w:rFonts w:hint="eastAsia"/>
          </w:rPr>
          <w:t>int</w:t>
        </w:r>
      </w:ins>
      <w:ins w:id="613" w:author="Loen" w:date="2009-03-11T15:11:00Z">
        <w:r w:rsidR="005F3725">
          <w:rPr>
            <w:rFonts w:hint="eastAsia"/>
          </w:rPr>
          <w:t xml:space="preserve"> - </w:t>
        </w:r>
      </w:ins>
      <w:r>
        <w:t>Image Y start position from Frame</w:t>
      </w:r>
      <w:ins w:id="614" w:author="Loen" w:date="2009-03-11T15:12:00Z">
        <w:r w:rsidR="005F3725">
          <w:rPr>
            <w:rFonts w:hint="eastAsia"/>
          </w:rPr>
          <w:t>(pixels)</w:t>
        </w:r>
      </w:ins>
    </w:p>
    <w:p w:rsidR="00531CAF" w:rsidRDefault="00531CAF" w:rsidP="00531CAF">
      <w:pPr>
        <w:rPr>
          <w:ins w:id="615" w:author="Loen" w:date="2009-03-11T15:09:00Z"/>
        </w:rPr>
      </w:pPr>
      <w:r>
        <w:t xml:space="preserve">21: </w:t>
      </w:r>
      <w:ins w:id="616" w:author="Loen" w:date="2009-03-11T15:12:00Z">
        <w:r w:rsidR="005F3725">
          <w:rPr>
            <w:rFonts w:hint="eastAsia"/>
          </w:rPr>
          <w:t>int</w:t>
        </w:r>
      </w:ins>
      <w:ins w:id="617" w:author="Loen" w:date="2009-03-11T15:11:00Z">
        <w:r w:rsidR="005F3725">
          <w:rPr>
            <w:rFonts w:hint="eastAsia"/>
          </w:rPr>
          <w:t xml:space="preserve"> - </w:t>
        </w:r>
      </w:ins>
      <w:r>
        <w:t>Image Width</w:t>
      </w:r>
      <w:ins w:id="618" w:author="Loen" w:date="2009-03-11T15:12:00Z">
        <w:r w:rsidR="005F3725">
          <w:rPr>
            <w:rFonts w:hint="eastAsia"/>
          </w:rPr>
          <w:t>(pixels)</w:t>
        </w:r>
      </w:ins>
    </w:p>
    <w:p w:rsidR="005F3725" w:rsidRDefault="005F3725" w:rsidP="00531CAF">
      <w:pPr>
        <w:rPr>
          <w:ins w:id="619" w:author="Loen" w:date="2009-03-11T15:09:00Z"/>
        </w:rPr>
      </w:pPr>
      <w:ins w:id="620" w:author="Loen" w:date="2009-03-11T15:09:00Z">
        <w:r>
          <w:rPr>
            <w:rFonts w:hint="eastAsia"/>
          </w:rPr>
          <w:t xml:space="preserve">22: </w:t>
        </w:r>
      </w:ins>
      <w:ins w:id="621" w:author="Loen" w:date="2009-03-11T15:11:00Z">
        <w:r>
          <w:rPr>
            <w:rFonts w:hint="eastAsia"/>
          </w:rPr>
          <w:t xml:space="preserve">double - </w:t>
        </w:r>
      </w:ins>
      <w:ins w:id="622" w:author="Loen" w:date="2009-03-11T15:09:00Z">
        <w:r>
          <w:rPr>
            <w:rFonts w:hint="eastAsia"/>
          </w:rPr>
          <w:t>Display Start X</w:t>
        </w:r>
      </w:ins>
      <w:ins w:id="623" w:author="Loen" w:date="2009-03-11T15:12:00Z">
        <w:r>
          <w:rPr>
            <w:rFonts w:hint="eastAsia"/>
          </w:rPr>
          <w:t>(0~1)</w:t>
        </w:r>
      </w:ins>
    </w:p>
    <w:p w:rsidR="005F3725" w:rsidRDefault="005F3725" w:rsidP="00531CAF">
      <w:pPr>
        <w:rPr>
          <w:ins w:id="624" w:author="Loen" w:date="2009-03-11T15:09:00Z"/>
        </w:rPr>
      </w:pPr>
      <w:ins w:id="625" w:author="Loen" w:date="2009-03-11T15:09:00Z">
        <w:r>
          <w:rPr>
            <w:rFonts w:hint="eastAsia"/>
          </w:rPr>
          <w:t xml:space="preserve">23: </w:t>
        </w:r>
      </w:ins>
      <w:ins w:id="626" w:author="Loen" w:date="2009-03-11T15:11:00Z">
        <w:r>
          <w:rPr>
            <w:rFonts w:hint="eastAsia"/>
          </w:rPr>
          <w:t xml:space="preserve">double - </w:t>
        </w:r>
      </w:ins>
      <w:ins w:id="627" w:author="Loen" w:date="2009-03-11T15:09:00Z">
        <w:r>
          <w:rPr>
            <w:rFonts w:hint="eastAsia"/>
          </w:rPr>
          <w:t>Display Start Y</w:t>
        </w:r>
      </w:ins>
      <w:ins w:id="628" w:author="Loen" w:date="2009-03-11T15:12:00Z">
        <w:r>
          <w:rPr>
            <w:rFonts w:hint="eastAsia"/>
          </w:rPr>
          <w:t>(0~1)</w:t>
        </w:r>
      </w:ins>
    </w:p>
    <w:p w:rsidR="005F3725" w:rsidRDefault="005F3725" w:rsidP="00531CAF">
      <w:pPr>
        <w:rPr>
          <w:ins w:id="629" w:author="Loen" w:date="2009-03-11T15:10:00Z"/>
        </w:rPr>
      </w:pPr>
      <w:ins w:id="630" w:author="Loen" w:date="2009-03-11T15:09:00Z">
        <w:r>
          <w:rPr>
            <w:rFonts w:hint="eastAsia"/>
          </w:rPr>
          <w:t xml:space="preserve">24: </w:t>
        </w:r>
      </w:ins>
      <w:ins w:id="631" w:author="Loen" w:date="2009-03-11T15:11:00Z">
        <w:r>
          <w:rPr>
            <w:rFonts w:hint="eastAsia"/>
          </w:rPr>
          <w:t xml:space="preserve">double - </w:t>
        </w:r>
      </w:ins>
      <w:ins w:id="632" w:author="Loen" w:date="2009-03-11T15:09:00Z">
        <w:r>
          <w:rPr>
            <w:rFonts w:hint="eastAsia"/>
          </w:rPr>
          <w:t>Display W</w:t>
        </w:r>
      </w:ins>
      <w:ins w:id="633" w:author="Loen" w:date="2009-03-11T15:10:00Z">
        <w:r>
          <w:rPr>
            <w:rFonts w:hint="eastAsia"/>
          </w:rPr>
          <w:t>idth</w:t>
        </w:r>
      </w:ins>
      <w:ins w:id="634" w:author="Loen" w:date="2009-03-11T15:12:00Z">
        <w:r>
          <w:rPr>
            <w:rFonts w:hint="eastAsia"/>
          </w:rPr>
          <w:t>(0~1)</w:t>
        </w:r>
      </w:ins>
    </w:p>
    <w:p w:rsidR="005F3725" w:rsidRDefault="005F3725" w:rsidP="00531CAF">
      <w:ins w:id="635" w:author="Loen" w:date="2009-03-11T15:10:00Z">
        <w:r>
          <w:rPr>
            <w:rFonts w:hint="eastAsia"/>
          </w:rPr>
          <w:t xml:space="preserve">25: </w:t>
        </w:r>
      </w:ins>
      <w:ins w:id="636" w:author="Loen" w:date="2009-03-11T15:12:00Z">
        <w:r>
          <w:rPr>
            <w:rFonts w:hint="eastAsia"/>
          </w:rPr>
          <w:t xml:space="preserve">double - </w:t>
        </w:r>
      </w:ins>
      <w:ins w:id="637" w:author="Loen" w:date="2009-03-11T15:10:00Z">
        <w:r>
          <w:rPr>
            <w:rFonts w:hint="eastAsia"/>
          </w:rPr>
          <w:t>Display Height</w:t>
        </w:r>
      </w:ins>
      <w:ins w:id="638" w:author="Loen" w:date="2009-03-11T15:12:00Z">
        <w:r>
          <w:rPr>
            <w:rFonts w:hint="eastAsia"/>
          </w:rPr>
          <w:t>(0~1)</w:t>
        </w:r>
      </w:ins>
    </w:p>
    <w:p w:rsidR="002527FA" w:rsidRDefault="002527FA" w:rsidP="002527FA">
      <w:r>
        <w:rPr>
          <w:rFonts w:hint="eastAsia"/>
        </w:rPr>
        <w:t>P</w:t>
      </w:r>
      <w:r>
        <w:t>aram</w:t>
      </w:r>
      <w:r>
        <w:rPr>
          <w:rFonts w:hint="eastAsia"/>
        </w:rPr>
        <w:t xml:space="preserve">eter : </w:t>
      </w:r>
      <w:r>
        <w:rPr>
          <w:rFonts w:hint="eastAsia"/>
        </w:rPr>
        <w:tab/>
        <w:t xml:space="preserve">string </w:t>
      </w:r>
      <w:r>
        <w:t>name</w:t>
      </w:r>
      <w:r>
        <w:rPr>
          <w:rFonts w:hint="eastAsia"/>
        </w:rPr>
        <w:t xml:space="preserve"> - </w:t>
      </w:r>
      <w:r>
        <w:t>주사 설정 명</w:t>
      </w:r>
    </w:p>
    <w:p w:rsidR="002527FA" w:rsidRDefault="002527FA" w:rsidP="002527FA">
      <w:pPr>
        <w:ind w:left="1600"/>
      </w:pPr>
      <w:r>
        <w:rPr>
          <w:rFonts w:hint="eastAsia"/>
        </w:rPr>
        <w:t xml:space="preserve">double[] </w:t>
      </w:r>
      <w:r>
        <w:t>sets</w:t>
      </w:r>
      <w:r>
        <w:rPr>
          <w:rFonts w:hint="eastAsia"/>
        </w:rPr>
        <w:t xml:space="preserve"> - </w:t>
      </w:r>
      <w:r>
        <w:t>설정 값들</w:t>
      </w:r>
    </w:p>
    <w:p w:rsidR="002527FA" w:rsidRDefault="002527FA" w:rsidP="002527FA">
      <w:r>
        <w:rPr>
          <w:rFonts w:hint="eastAsia"/>
        </w:rPr>
        <w:t>R</w:t>
      </w:r>
      <w:r>
        <w:t>eturn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ab/>
      </w:r>
      <w:r>
        <w:t>성공 여부</w:t>
      </w:r>
    </w:p>
    <w:p w:rsidR="002527FA" w:rsidRPr="002527FA" w:rsidRDefault="002527FA" w:rsidP="002527FA"/>
    <w:p w:rsidR="001F1763" w:rsidRDefault="001F1763" w:rsidP="001F1763">
      <w:pPr>
        <w:pStyle w:val="4"/>
      </w:pPr>
      <w:r>
        <w:t xml:space="preserve">bool </w:t>
      </w:r>
      <w:r w:rsidRPr="00EC0295">
        <w:rPr>
          <w:b/>
        </w:rPr>
        <w:t>ScannerDelete</w:t>
      </w:r>
      <w:r>
        <w:t>(</w:t>
      </w:r>
      <w:r>
        <w:rPr>
          <w:rFonts w:hint="eastAsia"/>
        </w:rPr>
        <w:t>string</w:t>
      </w:r>
      <w:r>
        <w:t xml:space="preserve"> name)</w:t>
      </w:r>
    </w:p>
    <w:p w:rsidR="002527FA" w:rsidRDefault="002527FA" w:rsidP="002527FA">
      <w:r>
        <w:t>주사 설정을 삭제 함</w:t>
      </w:r>
    </w:p>
    <w:p w:rsidR="002527FA" w:rsidRDefault="002527FA" w:rsidP="002527FA">
      <w:r>
        <w:rPr>
          <w:rFonts w:hint="eastAsia"/>
        </w:rPr>
        <w:t>P</w:t>
      </w:r>
      <w:r>
        <w:t>aram</w:t>
      </w:r>
      <w:r>
        <w:rPr>
          <w:rFonts w:hint="eastAsia"/>
        </w:rPr>
        <w:t xml:space="preserve">eter : </w:t>
      </w:r>
      <w:r>
        <w:rPr>
          <w:rFonts w:hint="eastAsia"/>
        </w:rPr>
        <w:tab/>
        <w:t xml:space="preserve">string </w:t>
      </w:r>
      <w:r>
        <w:t>name</w:t>
      </w:r>
      <w:r>
        <w:rPr>
          <w:rFonts w:hint="eastAsia"/>
        </w:rPr>
        <w:t xml:space="preserve"> - </w:t>
      </w:r>
      <w:r>
        <w:t>주사 설정 명</w:t>
      </w:r>
    </w:p>
    <w:p w:rsidR="002527FA" w:rsidRDefault="002527FA" w:rsidP="002527FA">
      <w:r>
        <w:rPr>
          <w:rFonts w:hint="eastAsia"/>
        </w:rPr>
        <w:t>R</w:t>
      </w:r>
      <w:r>
        <w:t>eturn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ab/>
      </w:r>
      <w:r>
        <w:t>성공 여부</w:t>
      </w:r>
    </w:p>
    <w:p w:rsidR="002527FA" w:rsidRPr="002527FA" w:rsidRDefault="002527FA" w:rsidP="002527FA"/>
    <w:p w:rsidR="001F1763" w:rsidRDefault="001F1763" w:rsidP="001F1763">
      <w:pPr>
        <w:pStyle w:val="4"/>
      </w:pPr>
      <w:r>
        <w:t xml:space="preserve">bool </w:t>
      </w:r>
      <w:r w:rsidRPr="00EC0295">
        <w:rPr>
          <w:b/>
        </w:rPr>
        <w:t>ScannerSqeunceRun</w:t>
      </w:r>
      <w:r>
        <w:t>(string[] names)</w:t>
      </w:r>
    </w:p>
    <w:p w:rsidR="002527FA" w:rsidRDefault="002527FA" w:rsidP="002527FA">
      <w:r>
        <w:t>여러 주사 설정을 동시에 실행 시킴.</w:t>
      </w:r>
    </w:p>
    <w:p w:rsidR="002527FA" w:rsidRDefault="002527FA" w:rsidP="002527FA">
      <w:r>
        <w:rPr>
          <w:rFonts w:hint="eastAsia"/>
        </w:rPr>
        <w:t>P</w:t>
      </w:r>
      <w:r>
        <w:t>aram</w:t>
      </w:r>
      <w:r>
        <w:rPr>
          <w:rFonts w:hint="eastAsia"/>
        </w:rPr>
        <w:t xml:space="preserve">eter : </w:t>
      </w:r>
      <w:r>
        <w:rPr>
          <w:rFonts w:hint="eastAsia"/>
        </w:rPr>
        <w:tab/>
        <w:t xml:space="preserve">string[] </w:t>
      </w:r>
      <w:r>
        <w:t>names</w:t>
      </w:r>
      <w:r>
        <w:rPr>
          <w:rFonts w:hint="eastAsia"/>
        </w:rPr>
        <w:t xml:space="preserve"> - </w:t>
      </w:r>
      <w:r>
        <w:t>주사 설정 명들</w:t>
      </w:r>
    </w:p>
    <w:p w:rsidR="002527FA" w:rsidRDefault="002527FA" w:rsidP="002527FA">
      <w:r>
        <w:rPr>
          <w:rFonts w:hint="eastAsia"/>
        </w:rPr>
        <w:t>R</w:t>
      </w:r>
      <w:r>
        <w:t>eturn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ab/>
      </w:r>
      <w:r>
        <w:t>성공 여부</w:t>
      </w:r>
    </w:p>
    <w:p w:rsidR="002527FA" w:rsidRPr="002527FA" w:rsidRDefault="002527FA" w:rsidP="002527FA"/>
    <w:p w:rsidR="00C71AA7" w:rsidRDefault="003B6AC7" w:rsidP="00C71AA7">
      <w:pPr>
        <w:pStyle w:val="4"/>
      </w:pPr>
      <w:r>
        <w:t>bool</w:t>
      </w:r>
      <w:r w:rsidR="00C71AA7">
        <w:t xml:space="preserve"> </w:t>
      </w:r>
      <w:r w:rsidR="00C71AA7" w:rsidRPr="00EC0295">
        <w:rPr>
          <w:b/>
        </w:rPr>
        <w:t>SettingChange</w:t>
      </w:r>
      <w:r w:rsidR="00C71AA7">
        <w:t>(</w:t>
      </w:r>
      <w:r w:rsidR="00350D81">
        <w:rPr>
          <w:rFonts w:hint="eastAsia"/>
        </w:rPr>
        <w:t>string</w:t>
      </w:r>
      <w:r w:rsidR="00350D81">
        <w:t xml:space="preserve"> </w:t>
      </w:r>
      <w:r w:rsidR="00C71AA7">
        <w:t xml:space="preserve">name, </w:t>
      </w:r>
      <w:r w:rsidR="000A0AAA">
        <w:rPr>
          <w:rFonts w:hint="eastAsia"/>
        </w:rPr>
        <w:t>Int32</w:t>
      </w:r>
      <w:r w:rsidR="00F931C4">
        <w:rPr>
          <w:rFonts w:hint="eastAsia"/>
        </w:rPr>
        <w:t xml:space="preserve"> </w:t>
      </w:r>
      <w:r w:rsidR="00C71AA7">
        <w:t>target, double value)</w:t>
      </w:r>
    </w:p>
    <w:p w:rsidR="00531CAF" w:rsidRDefault="00531CAF" w:rsidP="00531CAF">
      <w:r>
        <w:t>주사 설정의 특정 설정 값을 변경 함.</w:t>
      </w:r>
    </w:p>
    <w:p w:rsidR="009D4BAC" w:rsidRDefault="009D4BAC" w:rsidP="009D4BAC">
      <w:r>
        <w:rPr>
          <w:rFonts w:hint="eastAsia"/>
        </w:rPr>
        <w:t xml:space="preserve">target 번호 </w:t>
      </w:r>
      <w:r>
        <w:t>–</w:t>
      </w:r>
      <w:r>
        <w:rPr>
          <w:rFonts w:hint="eastAsia"/>
        </w:rPr>
        <w:t xml:space="preserve"> </w:t>
      </w:r>
    </w:p>
    <w:p w:rsidR="005F3725" w:rsidRDefault="005F3725" w:rsidP="005F3725">
      <w:pPr>
        <w:rPr>
          <w:ins w:id="639" w:author="Loen" w:date="2009-03-11T15:13:00Z"/>
        </w:rPr>
      </w:pPr>
      <w:ins w:id="640" w:author="Loen" w:date="2009-03-11T15:13:00Z">
        <w:r>
          <w:t xml:space="preserve">0: </w:t>
        </w:r>
        <w:r>
          <w:rPr>
            <w:rFonts w:hint="eastAsia"/>
          </w:rPr>
          <w:t xml:space="preserve">int - </w:t>
        </w:r>
        <w:r>
          <w:t>AI Channel(0~3)</w:t>
        </w:r>
      </w:ins>
    </w:p>
    <w:p w:rsidR="005F3725" w:rsidRDefault="005F3725" w:rsidP="005F3725">
      <w:pPr>
        <w:rPr>
          <w:ins w:id="641" w:author="Loen" w:date="2009-03-11T15:13:00Z"/>
        </w:rPr>
      </w:pPr>
      <w:ins w:id="642" w:author="Loen" w:date="2009-03-11T15:13:00Z">
        <w:r>
          <w:t xml:space="preserve">1: </w:t>
        </w:r>
        <w:r>
          <w:rPr>
            <w:rFonts w:hint="eastAsia"/>
          </w:rPr>
          <w:t xml:space="preserve">double - </w:t>
        </w:r>
        <w:r>
          <w:t>AI Sampling frequence(1~1250000)</w:t>
        </w:r>
      </w:ins>
    </w:p>
    <w:p w:rsidR="005F3725" w:rsidRDefault="005F3725" w:rsidP="005F3725">
      <w:pPr>
        <w:rPr>
          <w:ins w:id="643" w:author="Loen" w:date="2009-03-11T15:13:00Z"/>
        </w:rPr>
      </w:pPr>
      <w:ins w:id="644" w:author="Loen" w:date="2009-03-11T15:13:00Z">
        <w:r>
          <w:t xml:space="preserve">2: </w:t>
        </w:r>
        <w:r>
          <w:rPr>
            <w:rFonts w:hint="eastAsia"/>
          </w:rPr>
          <w:t xml:space="preserve">int - </w:t>
        </w:r>
        <w:r>
          <w:t>AI Differencial(0-false, 1-true)</w:t>
        </w:r>
      </w:ins>
    </w:p>
    <w:p w:rsidR="005F3725" w:rsidRDefault="005F3725" w:rsidP="005F3725">
      <w:pPr>
        <w:rPr>
          <w:ins w:id="645" w:author="Loen" w:date="2009-03-11T15:13:00Z"/>
        </w:rPr>
      </w:pPr>
      <w:ins w:id="646" w:author="Loen" w:date="2009-03-11T15:13:00Z">
        <w:r>
          <w:t xml:space="preserve">3: </w:t>
        </w:r>
        <w:r>
          <w:rPr>
            <w:rFonts w:hint="eastAsia"/>
          </w:rPr>
          <w:t xml:space="preserve">float - </w:t>
        </w:r>
        <w:r>
          <w:t>AI Signal Maximum(0~10)</w:t>
        </w:r>
      </w:ins>
    </w:p>
    <w:p w:rsidR="005F3725" w:rsidRDefault="005F3725" w:rsidP="005F3725">
      <w:pPr>
        <w:rPr>
          <w:ins w:id="647" w:author="Loen" w:date="2009-03-11T15:13:00Z"/>
        </w:rPr>
      </w:pPr>
      <w:ins w:id="648" w:author="Loen" w:date="2009-03-11T15:13:00Z">
        <w:r>
          <w:t xml:space="preserve">4: </w:t>
        </w:r>
        <w:r>
          <w:rPr>
            <w:rFonts w:hint="eastAsia"/>
          </w:rPr>
          <w:t xml:space="preserve">float - </w:t>
        </w:r>
        <w:r>
          <w:t>AI Signal Minimum(-10~0)</w:t>
        </w:r>
      </w:ins>
    </w:p>
    <w:p w:rsidR="005F3725" w:rsidRDefault="005F3725" w:rsidP="005F3725">
      <w:pPr>
        <w:rPr>
          <w:ins w:id="649" w:author="Loen" w:date="2009-03-11T15:13:00Z"/>
        </w:rPr>
      </w:pPr>
      <w:ins w:id="650" w:author="Loen" w:date="2009-03-11T15:13:00Z">
        <w:r>
          <w:t xml:space="preserve">5: </w:t>
        </w:r>
        <w:r>
          <w:rPr>
            <w:rFonts w:hint="eastAsia"/>
          </w:rPr>
          <w:t xml:space="preserve">double - </w:t>
        </w:r>
        <w:r>
          <w:t>AO Sampling frequence(half of AI Sampling frequence)</w:t>
        </w:r>
      </w:ins>
    </w:p>
    <w:p w:rsidR="005F3725" w:rsidRDefault="005F3725" w:rsidP="005F3725">
      <w:pPr>
        <w:rPr>
          <w:ins w:id="651" w:author="Loen" w:date="2009-03-11T15:13:00Z"/>
        </w:rPr>
      </w:pPr>
      <w:ins w:id="652" w:author="Loen" w:date="2009-03-11T15:13:00Z">
        <w:r>
          <w:t xml:space="preserve">6: </w:t>
        </w:r>
        <w:r>
          <w:rPr>
            <w:rFonts w:hint="eastAsia"/>
          </w:rPr>
          <w:t xml:space="preserve">float - </w:t>
        </w:r>
        <w:r>
          <w:t>AO Signal Maximum(10)</w:t>
        </w:r>
      </w:ins>
    </w:p>
    <w:p w:rsidR="005F3725" w:rsidRDefault="005F3725" w:rsidP="005F3725">
      <w:pPr>
        <w:rPr>
          <w:ins w:id="653" w:author="Loen" w:date="2009-03-11T15:13:00Z"/>
        </w:rPr>
      </w:pPr>
      <w:ins w:id="654" w:author="Loen" w:date="2009-03-11T15:13:00Z">
        <w:r>
          <w:t xml:space="preserve">7: </w:t>
        </w:r>
        <w:r>
          <w:rPr>
            <w:rFonts w:hint="eastAsia"/>
          </w:rPr>
          <w:t xml:space="preserve">float - </w:t>
        </w:r>
        <w:r>
          <w:t>AO Signal Minimum(-10)</w:t>
        </w:r>
      </w:ins>
    </w:p>
    <w:p w:rsidR="005F3725" w:rsidRDefault="005F3725" w:rsidP="005F3725">
      <w:pPr>
        <w:rPr>
          <w:ins w:id="655" w:author="Loen" w:date="2009-03-11T15:13:00Z"/>
        </w:rPr>
      </w:pPr>
      <w:ins w:id="656" w:author="Loen" w:date="2009-03-11T15:13:00Z">
        <w:r>
          <w:t xml:space="preserve">8: </w:t>
        </w:r>
        <w:r>
          <w:rPr>
            <w:rFonts w:hint="eastAsia"/>
          </w:rPr>
          <w:t xml:space="preserve">int - </w:t>
        </w:r>
        <w:r>
          <w:t>Scanning Frame Height(pixels)</w:t>
        </w:r>
      </w:ins>
    </w:p>
    <w:p w:rsidR="005F3725" w:rsidRDefault="005F3725" w:rsidP="005F3725">
      <w:pPr>
        <w:rPr>
          <w:ins w:id="657" w:author="Loen" w:date="2009-03-11T15:13:00Z"/>
        </w:rPr>
      </w:pPr>
      <w:ins w:id="658" w:author="Loen" w:date="2009-03-11T15:13:00Z">
        <w:r>
          <w:t xml:space="preserve">9: </w:t>
        </w:r>
        <w:r>
          <w:rPr>
            <w:rFonts w:hint="eastAsia"/>
          </w:rPr>
          <w:t xml:space="preserve">int - </w:t>
        </w:r>
        <w:r>
          <w:t>Scanning Frame Width(pixels)</w:t>
        </w:r>
      </w:ins>
    </w:p>
    <w:p w:rsidR="005F3725" w:rsidRDefault="005F3725" w:rsidP="005F3725">
      <w:pPr>
        <w:rPr>
          <w:ins w:id="659" w:author="Loen" w:date="2009-03-11T15:13:00Z"/>
        </w:rPr>
      </w:pPr>
      <w:ins w:id="660" w:author="Loen" w:date="2009-03-11T15:13:00Z">
        <w:r>
          <w:t xml:space="preserve">10: </w:t>
        </w:r>
        <w:r>
          <w:rPr>
            <w:rFonts w:hint="eastAsia"/>
          </w:rPr>
          <w:t xml:space="preserve">double - </w:t>
        </w:r>
        <w:r>
          <w:t>PropergationDelay from ao to ai( &gt; 0)</w:t>
        </w:r>
      </w:ins>
    </w:p>
    <w:p w:rsidR="005F3725" w:rsidRDefault="005F3725" w:rsidP="005F3725">
      <w:pPr>
        <w:rPr>
          <w:ins w:id="661" w:author="Loen" w:date="2009-03-11T15:13:00Z"/>
        </w:rPr>
      </w:pPr>
      <w:ins w:id="662" w:author="Loen" w:date="2009-03-11T15:13:00Z">
        <w:r>
          <w:lastRenderedPageBreak/>
          <w:t xml:space="preserve">11: </w:t>
        </w:r>
        <w:r>
          <w:rPr>
            <w:rFonts w:hint="eastAsia"/>
          </w:rPr>
          <w:t xml:space="preserve">double - </w:t>
        </w:r>
        <w:r>
          <w:t>Scanning Signal X width (0~1)</w:t>
        </w:r>
      </w:ins>
    </w:p>
    <w:p w:rsidR="005F3725" w:rsidRDefault="005F3725" w:rsidP="005F3725">
      <w:pPr>
        <w:rPr>
          <w:ins w:id="663" w:author="Loen" w:date="2009-03-11T15:13:00Z"/>
        </w:rPr>
      </w:pPr>
      <w:ins w:id="664" w:author="Loen" w:date="2009-03-11T15:13:00Z">
        <w:r>
          <w:t xml:space="preserve">12: </w:t>
        </w:r>
        <w:r>
          <w:rPr>
            <w:rFonts w:hint="eastAsia"/>
          </w:rPr>
          <w:t xml:space="preserve">double - </w:t>
        </w:r>
        <w:r>
          <w:t>Scanning Signal Y width (0~1)</w:t>
        </w:r>
      </w:ins>
    </w:p>
    <w:p w:rsidR="005F3725" w:rsidRDefault="005F3725" w:rsidP="005F3725">
      <w:pPr>
        <w:rPr>
          <w:ins w:id="665" w:author="Loen" w:date="2009-03-11T15:13:00Z"/>
        </w:rPr>
      </w:pPr>
      <w:ins w:id="666" w:author="Loen" w:date="2009-03-11T15:13:00Z">
        <w:r>
          <w:t xml:space="preserve">13: </w:t>
        </w:r>
        <w:r>
          <w:rPr>
            <w:rFonts w:hint="eastAsia"/>
          </w:rPr>
          <w:t xml:space="preserve">double - </w:t>
        </w:r>
        <w:r>
          <w:t>Scanning Signal X Shift (-1~1)</w:t>
        </w:r>
      </w:ins>
    </w:p>
    <w:p w:rsidR="005F3725" w:rsidRDefault="005F3725" w:rsidP="005F3725">
      <w:pPr>
        <w:rPr>
          <w:ins w:id="667" w:author="Loen" w:date="2009-03-11T15:13:00Z"/>
        </w:rPr>
      </w:pPr>
      <w:ins w:id="668" w:author="Loen" w:date="2009-03-11T15:13:00Z">
        <w:r>
          <w:t xml:space="preserve">14: </w:t>
        </w:r>
        <w:r>
          <w:rPr>
            <w:rFonts w:hint="eastAsia"/>
          </w:rPr>
          <w:t xml:space="preserve">double - </w:t>
        </w:r>
        <w:r>
          <w:t>Scanning Signal Y Shift (-1~1)</w:t>
        </w:r>
      </w:ins>
    </w:p>
    <w:p w:rsidR="005F3725" w:rsidRDefault="005F3725" w:rsidP="005F3725">
      <w:pPr>
        <w:rPr>
          <w:ins w:id="669" w:author="Loen" w:date="2009-03-11T15:13:00Z"/>
        </w:rPr>
      </w:pPr>
      <w:ins w:id="670" w:author="Loen" w:date="2009-03-11T15:13:00Z">
        <w:r>
          <w:t xml:space="preserve">15: </w:t>
        </w:r>
        <w:r>
          <w:rPr>
            <w:rFonts w:hint="eastAsia"/>
          </w:rPr>
          <w:t xml:space="preserve">int - </w:t>
        </w:r>
        <w:r>
          <w:t>Frame Average(0~8)</w:t>
        </w:r>
      </w:ins>
    </w:p>
    <w:p w:rsidR="005F3725" w:rsidRDefault="005F3725" w:rsidP="005F3725">
      <w:pPr>
        <w:rPr>
          <w:ins w:id="671" w:author="Loen" w:date="2009-03-11T15:13:00Z"/>
        </w:rPr>
      </w:pPr>
      <w:ins w:id="672" w:author="Loen" w:date="2009-03-11T15:13:00Z">
        <w:r>
          <w:t xml:space="preserve">16: </w:t>
        </w:r>
        <w:r>
          <w:rPr>
            <w:rFonts w:hint="eastAsia"/>
          </w:rPr>
          <w:t xml:space="preserve">int - </w:t>
        </w:r>
        <w:r>
          <w:t>Image Bluring(0~31)</w:t>
        </w:r>
      </w:ins>
    </w:p>
    <w:p w:rsidR="005F3725" w:rsidRDefault="005F3725" w:rsidP="005F3725">
      <w:pPr>
        <w:rPr>
          <w:ins w:id="673" w:author="Loen" w:date="2009-03-11T15:13:00Z"/>
        </w:rPr>
      </w:pPr>
      <w:ins w:id="674" w:author="Loen" w:date="2009-03-11T15:13:00Z">
        <w:r>
          <w:t xml:space="preserve">17: </w:t>
        </w:r>
        <w:r>
          <w:rPr>
            <w:rFonts w:hint="eastAsia"/>
          </w:rPr>
          <w:t xml:space="preserve">int - </w:t>
        </w:r>
        <w:r>
          <w:t>Sample Composite(0~32)</w:t>
        </w:r>
      </w:ins>
    </w:p>
    <w:p w:rsidR="005F3725" w:rsidRDefault="005F3725" w:rsidP="005F3725">
      <w:pPr>
        <w:rPr>
          <w:ins w:id="675" w:author="Loen" w:date="2009-03-11T15:13:00Z"/>
        </w:rPr>
      </w:pPr>
      <w:ins w:id="676" w:author="Loen" w:date="2009-03-11T15:13:00Z">
        <w:r>
          <w:t xml:space="preserve">18: </w:t>
        </w:r>
        <w:r>
          <w:rPr>
            <w:rFonts w:hint="eastAsia"/>
          </w:rPr>
          <w:t xml:space="preserve">int - </w:t>
        </w:r>
        <w:r>
          <w:t>Image Height</w:t>
        </w:r>
        <w:r>
          <w:rPr>
            <w:rFonts w:hint="eastAsia"/>
          </w:rPr>
          <w:t>(pixels)</w:t>
        </w:r>
      </w:ins>
    </w:p>
    <w:p w:rsidR="005F3725" w:rsidRDefault="005F3725" w:rsidP="005F3725">
      <w:pPr>
        <w:rPr>
          <w:ins w:id="677" w:author="Loen" w:date="2009-03-11T15:13:00Z"/>
        </w:rPr>
      </w:pPr>
      <w:ins w:id="678" w:author="Loen" w:date="2009-03-11T15:13:00Z">
        <w:r>
          <w:t xml:space="preserve">19: </w:t>
        </w:r>
        <w:r>
          <w:rPr>
            <w:rFonts w:hint="eastAsia"/>
          </w:rPr>
          <w:t xml:space="preserve">int - </w:t>
        </w:r>
        <w:r>
          <w:t>Image X start position from Frame</w:t>
        </w:r>
        <w:r>
          <w:rPr>
            <w:rFonts w:hint="eastAsia"/>
          </w:rPr>
          <w:t>(pixels)</w:t>
        </w:r>
      </w:ins>
    </w:p>
    <w:p w:rsidR="005F3725" w:rsidRDefault="005F3725" w:rsidP="005F3725">
      <w:pPr>
        <w:rPr>
          <w:ins w:id="679" w:author="Loen" w:date="2009-03-11T15:13:00Z"/>
        </w:rPr>
      </w:pPr>
      <w:ins w:id="680" w:author="Loen" w:date="2009-03-11T15:13:00Z">
        <w:r>
          <w:t xml:space="preserve">20: </w:t>
        </w:r>
        <w:r>
          <w:rPr>
            <w:rFonts w:hint="eastAsia"/>
          </w:rPr>
          <w:t xml:space="preserve">int - </w:t>
        </w:r>
        <w:r>
          <w:t>Image Y start position from Frame</w:t>
        </w:r>
        <w:r>
          <w:rPr>
            <w:rFonts w:hint="eastAsia"/>
          </w:rPr>
          <w:t>(pixels)</w:t>
        </w:r>
      </w:ins>
    </w:p>
    <w:p w:rsidR="005F3725" w:rsidRDefault="005F3725" w:rsidP="005F3725">
      <w:pPr>
        <w:rPr>
          <w:ins w:id="681" w:author="Loen" w:date="2009-03-11T15:13:00Z"/>
        </w:rPr>
      </w:pPr>
      <w:ins w:id="682" w:author="Loen" w:date="2009-03-11T15:13:00Z">
        <w:r>
          <w:t xml:space="preserve">21: </w:t>
        </w:r>
        <w:r>
          <w:rPr>
            <w:rFonts w:hint="eastAsia"/>
          </w:rPr>
          <w:t xml:space="preserve">int - </w:t>
        </w:r>
        <w:r>
          <w:t>Image Width</w:t>
        </w:r>
        <w:r>
          <w:rPr>
            <w:rFonts w:hint="eastAsia"/>
          </w:rPr>
          <w:t>(pixels)</w:t>
        </w:r>
      </w:ins>
    </w:p>
    <w:p w:rsidR="005F3725" w:rsidRDefault="005F3725" w:rsidP="005F3725">
      <w:pPr>
        <w:rPr>
          <w:ins w:id="683" w:author="Loen" w:date="2009-03-11T15:13:00Z"/>
        </w:rPr>
      </w:pPr>
      <w:ins w:id="684" w:author="Loen" w:date="2009-03-11T15:13:00Z">
        <w:r>
          <w:rPr>
            <w:rFonts w:hint="eastAsia"/>
          </w:rPr>
          <w:t>22: double - Display Start X(0~1)</w:t>
        </w:r>
      </w:ins>
    </w:p>
    <w:p w:rsidR="005F3725" w:rsidRDefault="005F3725" w:rsidP="005F3725">
      <w:pPr>
        <w:rPr>
          <w:ins w:id="685" w:author="Loen" w:date="2009-03-11T15:13:00Z"/>
        </w:rPr>
      </w:pPr>
      <w:ins w:id="686" w:author="Loen" w:date="2009-03-11T15:13:00Z">
        <w:r>
          <w:rPr>
            <w:rFonts w:hint="eastAsia"/>
          </w:rPr>
          <w:t>23: double - Display Start Y(0~1)</w:t>
        </w:r>
      </w:ins>
    </w:p>
    <w:p w:rsidR="005F3725" w:rsidRDefault="005F3725" w:rsidP="005F3725">
      <w:pPr>
        <w:rPr>
          <w:ins w:id="687" w:author="Loen" w:date="2009-03-11T15:13:00Z"/>
        </w:rPr>
      </w:pPr>
      <w:ins w:id="688" w:author="Loen" w:date="2009-03-11T15:13:00Z">
        <w:r>
          <w:rPr>
            <w:rFonts w:hint="eastAsia"/>
          </w:rPr>
          <w:t>24: double - Display Width(0~1)</w:t>
        </w:r>
      </w:ins>
    </w:p>
    <w:p w:rsidR="005F3725" w:rsidRDefault="005F3725" w:rsidP="005F3725">
      <w:pPr>
        <w:rPr>
          <w:ins w:id="689" w:author="Loen" w:date="2009-03-11T15:13:00Z"/>
        </w:rPr>
      </w:pPr>
      <w:ins w:id="690" w:author="Loen" w:date="2009-03-11T15:13:00Z">
        <w:r>
          <w:rPr>
            <w:rFonts w:hint="eastAsia"/>
          </w:rPr>
          <w:t>25: double - Display Height(0~1)</w:t>
        </w:r>
      </w:ins>
    </w:p>
    <w:p w:rsidR="009D4BAC" w:rsidDel="005F3725" w:rsidRDefault="009D4BAC" w:rsidP="009D4BAC">
      <w:pPr>
        <w:rPr>
          <w:del w:id="691" w:author="Loen" w:date="2009-03-11T15:13:00Z"/>
        </w:rPr>
      </w:pPr>
      <w:del w:id="692" w:author="Loen" w:date="2009-03-11T15:13:00Z">
        <w:r w:rsidDel="005F3725">
          <w:delText>0: AI Channel(0~3)</w:delText>
        </w:r>
      </w:del>
    </w:p>
    <w:p w:rsidR="009D4BAC" w:rsidDel="005F3725" w:rsidRDefault="009D4BAC" w:rsidP="009D4BAC">
      <w:pPr>
        <w:rPr>
          <w:del w:id="693" w:author="Loen" w:date="2009-03-11T15:13:00Z"/>
        </w:rPr>
      </w:pPr>
      <w:del w:id="694" w:author="Loen" w:date="2009-03-11T15:13:00Z">
        <w:r w:rsidDel="005F3725">
          <w:delText>1: AI Sampling frequence(1~1250000)</w:delText>
        </w:r>
      </w:del>
    </w:p>
    <w:p w:rsidR="009D4BAC" w:rsidDel="005F3725" w:rsidRDefault="009D4BAC" w:rsidP="009D4BAC">
      <w:pPr>
        <w:rPr>
          <w:del w:id="695" w:author="Loen" w:date="2009-03-11T15:13:00Z"/>
        </w:rPr>
      </w:pPr>
      <w:del w:id="696" w:author="Loen" w:date="2009-03-11T15:13:00Z">
        <w:r w:rsidDel="005F3725">
          <w:delText>2: AI Differencial(0-false, 1-true)</w:delText>
        </w:r>
      </w:del>
    </w:p>
    <w:p w:rsidR="009D4BAC" w:rsidDel="005F3725" w:rsidRDefault="009D4BAC" w:rsidP="009D4BAC">
      <w:pPr>
        <w:rPr>
          <w:del w:id="697" w:author="Loen" w:date="2009-03-11T15:13:00Z"/>
        </w:rPr>
      </w:pPr>
      <w:del w:id="698" w:author="Loen" w:date="2009-03-11T15:13:00Z">
        <w:r w:rsidDel="005F3725">
          <w:delText>3: AI Signal Maximum(0~10)</w:delText>
        </w:r>
      </w:del>
    </w:p>
    <w:p w:rsidR="009D4BAC" w:rsidDel="005F3725" w:rsidRDefault="009D4BAC" w:rsidP="009D4BAC">
      <w:pPr>
        <w:rPr>
          <w:del w:id="699" w:author="Loen" w:date="2009-03-11T15:13:00Z"/>
        </w:rPr>
      </w:pPr>
      <w:del w:id="700" w:author="Loen" w:date="2009-03-11T15:13:00Z">
        <w:r w:rsidDel="005F3725">
          <w:delText>4: AI Signal Minimum(-10~0)</w:delText>
        </w:r>
      </w:del>
    </w:p>
    <w:p w:rsidR="009D4BAC" w:rsidDel="005F3725" w:rsidRDefault="009D4BAC" w:rsidP="009D4BAC">
      <w:pPr>
        <w:rPr>
          <w:del w:id="701" w:author="Loen" w:date="2009-03-11T15:13:00Z"/>
        </w:rPr>
      </w:pPr>
      <w:del w:id="702" w:author="Loen" w:date="2009-03-11T15:13:00Z">
        <w:r w:rsidDel="005F3725">
          <w:delText>5: AO Sampling frequence(half of AI Sampling frequence)</w:delText>
        </w:r>
      </w:del>
    </w:p>
    <w:p w:rsidR="009D4BAC" w:rsidDel="005F3725" w:rsidRDefault="009D4BAC" w:rsidP="009D4BAC">
      <w:pPr>
        <w:rPr>
          <w:del w:id="703" w:author="Loen" w:date="2009-03-11T15:13:00Z"/>
        </w:rPr>
      </w:pPr>
      <w:del w:id="704" w:author="Loen" w:date="2009-03-11T15:13:00Z">
        <w:r w:rsidDel="005F3725">
          <w:delText>6: AO Signal Maximum(10)</w:delText>
        </w:r>
      </w:del>
    </w:p>
    <w:p w:rsidR="009D4BAC" w:rsidDel="005F3725" w:rsidRDefault="009D4BAC" w:rsidP="009D4BAC">
      <w:pPr>
        <w:rPr>
          <w:del w:id="705" w:author="Loen" w:date="2009-03-11T15:13:00Z"/>
        </w:rPr>
      </w:pPr>
      <w:del w:id="706" w:author="Loen" w:date="2009-03-11T15:13:00Z">
        <w:r w:rsidDel="005F3725">
          <w:delText>7: AO Signal Minimum(-10)</w:delText>
        </w:r>
      </w:del>
    </w:p>
    <w:p w:rsidR="009D4BAC" w:rsidDel="005F3725" w:rsidRDefault="009D4BAC" w:rsidP="009D4BAC">
      <w:pPr>
        <w:rPr>
          <w:del w:id="707" w:author="Loen" w:date="2009-03-11T15:13:00Z"/>
        </w:rPr>
      </w:pPr>
      <w:del w:id="708" w:author="Loen" w:date="2009-03-11T15:13:00Z">
        <w:r w:rsidDel="005F3725">
          <w:delText>8: Scanning Frame Height(pixels)</w:delText>
        </w:r>
      </w:del>
    </w:p>
    <w:p w:rsidR="009D4BAC" w:rsidDel="005F3725" w:rsidRDefault="009D4BAC" w:rsidP="009D4BAC">
      <w:pPr>
        <w:rPr>
          <w:del w:id="709" w:author="Loen" w:date="2009-03-11T15:13:00Z"/>
        </w:rPr>
      </w:pPr>
      <w:del w:id="710" w:author="Loen" w:date="2009-03-11T15:13:00Z">
        <w:r w:rsidDel="005F3725">
          <w:delText>9: Scanning Frame Width(pixels)</w:delText>
        </w:r>
      </w:del>
    </w:p>
    <w:p w:rsidR="009D4BAC" w:rsidDel="005F3725" w:rsidRDefault="009D4BAC" w:rsidP="009D4BAC">
      <w:pPr>
        <w:rPr>
          <w:del w:id="711" w:author="Loen" w:date="2009-03-11T15:13:00Z"/>
        </w:rPr>
      </w:pPr>
      <w:del w:id="712" w:author="Loen" w:date="2009-03-11T15:13:00Z">
        <w:r w:rsidDel="005F3725">
          <w:delText>10: PropergationDelay from ao to ai( &gt; 0)</w:delText>
        </w:r>
      </w:del>
    </w:p>
    <w:p w:rsidR="009D4BAC" w:rsidDel="005F3725" w:rsidRDefault="009D4BAC" w:rsidP="009D4BAC">
      <w:pPr>
        <w:rPr>
          <w:del w:id="713" w:author="Loen" w:date="2009-03-11T15:13:00Z"/>
        </w:rPr>
      </w:pPr>
      <w:del w:id="714" w:author="Loen" w:date="2009-03-11T15:13:00Z">
        <w:r w:rsidDel="005F3725">
          <w:delText>11: Scanning Signal X width (0~1)</w:delText>
        </w:r>
      </w:del>
    </w:p>
    <w:p w:rsidR="009D4BAC" w:rsidDel="005F3725" w:rsidRDefault="009D4BAC" w:rsidP="009D4BAC">
      <w:pPr>
        <w:rPr>
          <w:del w:id="715" w:author="Loen" w:date="2009-03-11T15:13:00Z"/>
        </w:rPr>
      </w:pPr>
      <w:del w:id="716" w:author="Loen" w:date="2009-03-11T15:13:00Z">
        <w:r w:rsidDel="005F3725">
          <w:delText>12: Scanning Signal Y width (0~1)</w:delText>
        </w:r>
      </w:del>
    </w:p>
    <w:p w:rsidR="009D4BAC" w:rsidDel="005F3725" w:rsidRDefault="009D4BAC" w:rsidP="009D4BAC">
      <w:pPr>
        <w:rPr>
          <w:del w:id="717" w:author="Loen" w:date="2009-03-11T15:13:00Z"/>
        </w:rPr>
      </w:pPr>
      <w:del w:id="718" w:author="Loen" w:date="2009-03-11T15:13:00Z">
        <w:r w:rsidDel="005F3725">
          <w:delText>13: Scanning Signal X Shift (-1~1)</w:delText>
        </w:r>
      </w:del>
    </w:p>
    <w:p w:rsidR="009D4BAC" w:rsidDel="005F3725" w:rsidRDefault="009D4BAC" w:rsidP="009D4BAC">
      <w:pPr>
        <w:rPr>
          <w:del w:id="719" w:author="Loen" w:date="2009-03-11T15:13:00Z"/>
        </w:rPr>
      </w:pPr>
      <w:del w:id="720" w:author="Loen" w:date="2009-03-11T15:13:00Z">
        <w:r w:rsidDel="005F3725">
          <w:delText>14: Scanning Signal Y Shift (-1~1)</w:delText>
        </w:r>
      </w:del>
    </w:p>
    <w:p w:rsidR="009D4BAC" w:rsidDel="005F3725" w:rsidRDefault="009D4BAC" w:rsidP="009D4BAC">
      <w:pPr>
        <w:rPr>
          <w:del w:id="721" w:author="Loen" w:date="2009-03-11T15:13:00Z"/>
        </w:rPr>
      </w:pPr>
      <w:del w:id="722" w:author="Loen" w:date="2009-03-11T15:13:00Z">
        <w:r w:rsidDel="005F3725">
          <w:delText>15: Frame Average(0~8)</w:delText>
        </w:r>
      </w:del>
    </w:p>
    <w:p w:rsidR="009D4BAC" w:rsidDel="005F3725" w:rsidRDefault="009D4BAC" w:rsidP="009D4BAC">
      <w:pPr>
        <w:rPr>
          <w:del w:id="723" w:author="Loen" w:date="2009-03-11T15:13:00Z"/>
        </w:rPr>
      </w:pPr>
      <w:del w:id="724" w:author="Loen" w:date="2009-03-11T15:13:00Z">
        <w:r w:rsidDel="005F3725">
          <w:delText>16: Image Bluring(0~31)</w:delText>
        </w:r>
      </w:del>
    </w:p>
    <w:p w:rsidR="009D4BAC" w:rsidDel="005F3725" w:rsidRDefault="009D4BAC" w:rsidP="009D4BAC">
      <w:pPr>
        <w:rPr>
          <w:del w:id="725" w:author="Loen" w:date="2009-03-11T15:13:00Z"/>
        </w:rPr>
      </w:pPr>
      <w:del w:id="726" w:author="Loen" w:date="2009-03-11T15:13:00Z">
        <w:r w:rsidDel="005F3725">
          <w:delText>17: Sample Composite(0~32)</w:delText>
        </w:r>
      </w:del>
    </w:p>
    <w:p w:rsidR="009D4BAC" w:rsidDel="005F3725" w:rsidRDefault="009D4BAC" w:rsidP="009D4BAC">
      <w:pPr>
        <w:rPr>
          <w:del w:id="727" w:author="Loen" w:date="2009-03-11T15:13:00Z"/>
        </w:rPr>
      </w:pPr>
      <w:del w:id="728" w:author="Loen" w:date="2009-03-11T15:13:00Z">
        <w:r w:rsidDel="005F3725">
          <w:delText>18: Image Height</w:delText>
        </w:r>
      </w:del>
    </w:p>
    <w:p w:rsidR="009D4BAC" w:rsidDel="005F3725" w:rsidRDefault="009D4BAC" w:rsidP="009D4BAC">
      <w:pPr>
        <w:rPr>
          <w:del w:id="729" w:author="Loen" w:date="2009-03-11T15:13:00Z"/>
        </w:rPr>
      </w:pPr>
      <w:del w:id="730" w:author="Loen" w:date="2009-03-11T15:13:00Z">
        <w:r w:rsidDel="005F3725">
          <w:delText>19: Image X start position from Frame</w:delText>
        </w:r>
      </w:del>
    </w:p>
    <w:p w:rsidR="009D4BAC" w:rsidDel="005F3725" w:rsidRDefault="009D4BAC" w:rsidP="009D4BAC">
      <w:pPr>
        <w:rPr>
          <w:del w:id="731" w:author="Loen" w:date="2009-03-11T15:13:00Z"/>
        </w:rPr>
      </w:pPr>
      <w:del w:id="732" w:author="Loen" w:date="2009-03-11T15:13:00Z">
        <w:r w:rsidDel="005F3725">
          <w:delText>20: Image Y start position from Frame</w:delText>
        </w:r>
      </w:del>
    </w:p>
    <w:p w:rsidR="009D4BAC" w:rsidDel="005F3725" w:rsidRDefault="009D4BAC" w:rsidP="009D4BAC">
      <w:pPr>
        <w:rPr>
          <w:del w:id="733" w:author="Loen" w:date="2009-03-11T15:13:00Z"/>
        </w:rPr>
      </w:pPr>
      <w:del w:id="734" w:author="Loen" w:date="2009-03-11T15:13:00Z">
        <w:r w:rsidDel="005F3725">
          <w:delText>21: Image Width</w:delText>
        </w:r>
      </w:del>
    </w:p>
    <w:p w:rsidR="00531CAF" w:rsidRDefault="00531CAF" w:rsidP="00531CAF">
      <w:r>
        <w:rPr>
          <w:rFonts w:hint="eastAsia"/>
        </w:rPr>
        <w:t>P</w:t>
      </w:r>
      <w:r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string </w:t>
      </w:r>
      <w:r>
        <w:t>name</w:t>
      </w:r>
      <w:r>
        <w:rPr>
          <w:rFonts w:hint="eastAsia"/>
        </w:rPr>
        <w:t xml:space="preserve"> - </w:t>
      </w:r>
      <w:r>
        <w:t>주사 설정 명</w:t>
      </w:r>
    </w:p>
    <w:p w:rsidR="00531CAF" w:rsidRDefault="00531CAF" w:rsidP="00531CAF">
      <w:pPr>
        <w:ind w:left="800" w:firstLine="800"/>
      </w:pPr>
      <w:r>
        <w:rPr>
          <w:rFonts w:hint="eastAsia"/>
        </w:rPr>
        <w:t xml:space="preserve">Int32 </w:t>
      </w:r>
      <w:r>
        <w:t>target</w:t>
      </w:r>
      <w:r>
        <w:rPr>
          <w:rFonts w:hint="eastAsia"/>
        </w:rPr>
        <w:t xml:space="preserve"> - </w:t>
      </w:r>
      <w:r>
        <w:t>설정 번호</w:t>
      </w:r>
    </w:p>
    <w:p w:rsidR="00531CAF" w:rsidRDefault="00531CAF" w:rsidP="00531CAF">
      <w:pPr>
        <w:ind w:left="800" w:firstLine="800"/>
      </w:pPr>
      <w:r>
        <w:rPr>
          <w:rFonts w:hint="eastAsia"/>
        </w:rPr>
        <w:lastRenderedPageBreak/>
        <w:t xml:space="preserve">double </w:t>
      </w:r>
      <w:r>
        <w:t>value</w:t>
      </w:r>
      <w:r>
        <w:rPr>
          <w:rFonts w:hint="eastAsia"/>
        </w:rPr>
        <w:t xml:space="preserve"> - </w:t>
      </w:r>
      <w:r>
        <w:t>값</w:t>
      </w:r>
    </w:p>
    <w:p w:rsidR="002527FA" w:rsidRDefault="00531CAF" w:rsidP="00531CAF">
      <w:r>
        <w:rPr>
          <w:rFonts w:hint="eastAsia"/>
        </w:rPr>
        <w:t>R</w:t>
      </w:r>
      <w:r>
        <w:t>eturn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ab/>
      </w:r>
      <w:r>
        <w:t>성공 여부</w:t>
      </w:r>
    </w:p>
    <w:p w:rsidR="00531CAF" w:rsidRPr="002527FA" w:rsidRDefault="00531CAF" w:rsidP="00531CAF"/>
    <w:p w:rsidR="001F1763" w:rsidRDefault="001F1763" w:rsidP="001F1763">
      <w:pPr>
        <w:pStyle w:val="4"/>
      </w:pPr>
      <w:r>
        <w:t xml:space="preserve">double </w:t>
      </w:r>
      <w:r w:rsidRPr="001F1763">
        <w:rPr>
          <w:b/>
        </w:rPr>
        <w:t>SettingGet</w:t>
      </w:r>
      <w:r>
        <w:t xml:space="preserve">(string name, </w:t>
      </w:r>
      <w:r>
        <w:rPr>
          <w:rFonts w:hint="eastAsia"/>
        </w:rPr>
        <w:t xml:space="preserve">Int32 </w:t>
      </w:r>
      <w:r>
        <w:t>target)</w:t>
      </w:r>
    </w:p>
    <w:p w:rsidR="00531CAF" w:rsidRDefault="00531CAF" w:rsidP="00531CAF">
      <w:r>
        <w:t>주사 설정의 설정 값을 가져 옴.</w:t>
      </w:r>
    </w:p>
    <w:p w:rsidR="009D4BAC" w:rsidRDefault="009D4BAC" w:rsidP="009D4BAC">
      <w:r>
        <w:rPr>
          <w:rFonts w:hint="eastAsia"/>
        </w:rPr>
        <w:t xml:space="preserve">target 번호 </w:t>
      </w:r>
      <w:r>
        <w:t>–</w:t>
      </w:r>
      <w:r>
        <w:rPr>
          <w:rFonts w:hint="eastAsia"/>
        </w:rPr>
        <w:t xml:space="preserve"> </w:t>
      </w:r>
    </w:p>
    <w:p w:rsidR="005F3725" w:rsidRDefault="005F3725" w:rsidP="005F3725">
      <w:pPr>
        <w:rPr>
          <w:ins w:id="735" w:author="Loen" w:date="2009-03-11T15:13:00Z"/>
        </w:rPr>
      </w:pPr>
      <w:ins w:id="736" w:author="Loen" w:date="2009-03-11T15:13:00Z">
        <w:r>
          <w:t xml:space="preserve">0: </w:t>
        </w:r>
        <w:r>
          <w:rPr>
            <w:rFonts w:hint="eastAsia"/>
          </w:rPr>
          <w:t xml:space="preserve">int - </w:t>
        </w:r>
        <w:r>
          <w:t>AI Channel(0~3)</w:t>
        </w:r>
      </w:ins>
    </w:p>
    <w:p w:rsidR="005F3725" w:rsidRDefault="005F3725" w:rsidP="005F3725">
      <w:pPr>
        <w:rPr>
          <w:ins w:id="737" w:author="Loen" w:date="2009-03-11T15:13:00Z"/>
        </w:rPr>
      </w:pPr>
      <w:ins w:id="738" w:author="Loen" w:date="2009-03-11T15:13:00Z">
        <w:r>
          <w:t xml:space="preserve">1: </w:t>
        </w:r>
        <w:r>
          <w:rPr>
            <w:rFonts w:hint="eastAsia"/>
          </w:rPr>
          <w:t xml:space="preserve">double - </w:t>
        </w:r>
        <w:r>
          <w:t>AI Sampling frequence(1~1250000)</w:t>
        </w:r>
      </w:ins>
    </w:p>
    <w:p w:rsidR="005F3725" w:rsidRDefault="005F3725" w:rsidP="005F3725">
      <w:pPr>
        <w:rPr>
          <w:ins w:id="739" w:author="Loen" w:date="2009-03-11T15:13:00Z"/>
        </w:rPr>
      </w:pPr>
      <w:ins w:id="740" w:author="Loen" w:date="2009-03-11T15:13:00Z">
        <w:r>
          <w:t xml:space="preserve">2: </w:t>
        </w:r>
        <w:r>
          <w:rPr>
            <w:rFonts w:hint="eastAsia"/>
          </w:rPr>
          <w:t xml:space="preserve">int - </w:t>
        </w:r>
        <w:r>
          <w:t>AI Differencial(0-false, 1-true)</w:t>
        </w:r>
      </w:ins>
    </w:p>
    <w:p w:rsidR="005F3725" w:rsidRDefault="005F3725" w:rsidP="005F3725">
      <w:pPr>
        <w:rPr>
          <w:ins w:id="741" w:author="Loen" w:date="2009-03-11T15:13:00Z"/>
        </w:rPr>
      </w:pPr>
      <w:ins w:id="742" w:author="Loen" w:date="2009-03-11T15:13:00Z">
        <w:r>
          <w:t xml:space="preserve">3: </w:t>
        </w:r>
        <w:r>
          <w:rPr>
            <w:rFonts w:hint="eastAsia"/>
          </w:rPr>
          <w:t xml:space="preserve">float - </w:t>
        </w:r>
        <w:r>
          <w:t>AI Signal Maximum(0~10)</w:t>
        </w:r>
      </w:ins>
    </w:p>
    <w:p w:rsidR="005F3725" w:rsidRDefault="005F3725" w:rsidP="005F3725">
      <w:pPr>
        <w:rPr>
          <w:ins w:id="743" w:author="Loen" w:date="2009-03-11T15:13:00Z"/>
        </w:rPr>
      </w:pPr>
      <w:ins w:id="744" w:author="Loen" w:date="2009-03-11T15:13:00Z">
        <w:r>
          <w:t xml:space="preserve">4: </w:t>
        </w:r>
        <w:r>
          <w:rPr>
            <w:rFonts w:hint="eastAsia"/>
          </w:rPr>
          <w:t xml:space="preserve">float - </w:t>
        </w:r>
        <w:r>
          <w:t>AI Signal Minimum(-10~0)</w:t>
        </w:r>
      </w:ins>
    </w:p>
    <w:p w:rsidR="005F3725" w:rsidRDefault="005F3725" w:rsidP="005F3725">
      <w:pPr>
        <w:rPr>
          <w:ins w:id="745" w:author="Loen" w:date="2009-03-11T15:13:00Z"/>
        </w:rPr>
      </w:pPr>
      <w:ins w:id="746" w:author="Loen" w:date="2009-03-11T15:13:00Z">
        <w:r>
          <w:t xml:space="preserve">5: </w:t>
        </w:r>
        <w:r>
          <w:rPr>
            <w:rFonts w:hint="eastAsia"/>
          </w:rPr>
          <w:t xml:space="preserve">double - </w:t>
        </w:r>
        <w:r>
          <w:t>AO Sampling frequence(half of AI Sampling frequence)</w:t>
        </w:r>
      </w:ins>
    </w:p>
    <w:p w:rsidR="005F3725" w:rsidRDefault="005F3725" w:rsidP="005F3725">
      <w:pPr>
        <w:rPr>
          <w:ins w:id="747" w:author="Loen" w:date="2009-03-11T15:13:00Z"/>
        </w:rPr>
      </w:pPr>
      <w:ins w:id="748" w:author="Loen" w:date="2009-03-11T15:13:00Z">
        <w:r>
          <w:t xml:space="preserve">6: </w:t>
        </w:r>
        <w:r>
          <w:rPr>
            <w:rFonts w:hint="eastAsia"/>
          </w:rPr>
          <w:t xml:space="preserve">float - </w:t>
        </w:r>
        <w:r>
          <w:t>AO Signal Maximum(10)</w:t>
        </w:r>
      </w:ins>
    </w:p>
    <w:p w:rsidR="005F3725" w:rsidRDefault="005F3725" w:rsidP="005F3725">
      <w:pPr>
        <w:rPr>
          <w:ins w:id="749" w:author="Loen" w:date="2009-03-11T15:13:00Z"/>
        </w:rPr>
      </w:pPr>
      <w:ins w:id="750" w:author="Loen" w:date="2009-03-11T15:13:00Z">
        <w:r>
          <w:t xml:space="preserve">7: </w:t>
        </w:r>
        <w:r>
          <w:rPr>
            <w:rFonts w:hint="eastAsia"/>
          </w:rPr>
          <w:t xml:space="preserve">float - </w:t>
        </w:r>
        <w:r>
          <w:t>AO Signal Minimum(-10)</w:t>
        </w:r>
      </w:ins>
    </w:p>
    <w:p w:rsidR="005F3725" w:rsidRDefault="005F3725" w:rsidP="005F3725">
      <w:pPr>
        <w:rPr>
          <w:ins w:id="751" w:author="Loen" w:date="2009-03-11T15:13:00Z"/>
        </w:rPr>
      </w:pPr>
      <w:ins w:id="752" w:author="Loen" w:date="2009-03-11T15:13:00Z">
        <w:r>
          <w:t xml:space="preserve">8: </w:t>
        </w:r>
        <w:r>
          <w:rPr>
            <w:rFonts w:hint="eastAsia"/>
          </w:rPr>
          <w:t xml:space="preserve">int - </w:t>
        </w:r>
        <w:r>
          <w:t>Scanning Frame Height(pixels)</w:t>
        </w:r>
      </w:ins>
    </w:p>
    <w:p w:rsidR="005F3725" w:rsidRDefault="005F3725" w:rsidP="005F3725">
      <w:pPr>
        <w:rPr>
          <w:ins w:id="753" w:author="Loen" w:date="2009-03-11T15:13:00Z"/>
        </w:rPr>
      </w:pPr>
      <w:ins w:id="754" w:author="Loen" w:date="2009-03-11T15:13:00Z">
        <w:r>
          <w:t xml:space="preserve">9: </w:t>
        </w:r>
        <w:r>
          <w:rPr>
            <w:rFonts w:hint="eastAsia"/>
          </w:rPr>
          <w:t xml:space="preserve">int - </w:t>
        </w:r>
        <w:r>
          <w:t>Scanning Frame Width(pixels)</w:t>
        </w:r>
      </w:ins>
    </w:p>
    <w:p w:rsidR="005F3725" w:rsidRDefault="005F3725" w:rsidP="005F3725">
      <w:pPr>
        <w:rPr>
          <w:ins w:id="755" w:author="Loen" w:date="2009-03-11T15:13:00Z"/>
        </w:rPr>
      </w:pPr>
      <w:ins w:id="756" w:author="Loen" w:date="2009-03-11T15:13:00Z">
        <w:r>
          <w:t xml:space="preserve">10: </w:t>
        </w:r>
        <w:r>
          <w:rPr>
            <w:rFonts w:hint="eastAsia"/>
          </w:rPr>
          <w:t xml:space="preserve">double - </w:t>
        </w:r>
        <w:r>
          <w:t>PropergationDelay from ao to ai( &gt; 0)</w:t>
        </w:r>
      </w:ins>
    </w:p>
    <w:p w:rsidR="005F3725" w:rsidRDefault="005F3725" w:rsidP="005F3725">
      <w:pPr>
        <w:rPr>
          <w:ins w:id="757" w:author="Loen" w:date="2009-03-11T15:13:00Z"/>
        </w:rPr>
      </w:pPr>
      <w:ins w:id="758" w:author="Loen" w:date="2009-03-11T15:13:00Z">
        <w:r>
          <w:t xml:space="preserve">11: </w:t>
        </w:r>
        <w:r>
          <w:rPr>
            <w:rFonts w:hint="eastAsia"/>
          </w:rPr>
          <w:t xml:space="preserve">double - </w:t>
        </w:r>
        <w:r>
          <w:t>Scanning Signal X width (0~1)</w:t>
        </w:r>
      </w:ins>
    </w:p>
    <w:p w:rsidR="005F3725" w:rsidRDefault="005F3725" w:rsidP="005F3725">
      <w:pPr>
        <w:rPr>
          <w:ins w:id="759" w:author="Loen" w:date="2009-03-11T15:13:00Z"/>
        </w:rPr>
      </w:pPr>
      <w:ins w:id="760" w:author="Loen" w:date="2009-03-11T15:13:00Z">
        <w:r>
          <w:t xml:space="preserve">12: </w:t>
        </w:r>
        <w:r>
          <w:rPr>
            <w:rFonts w:hint="eastAsia"/>
          </w:rPr>
          <w:t xml:space="preserve">double - </w:t>
        </w:r>
        <w:r>
          <w:t>Scanning Signal Y width (0~1)</w:t>
        </w:r>
      </w:ins>
    </w:p>
    <w:p w:rsidR="005F3725" w:rsidRDefault="005F3725" w:rsidP="005F3725">
      <w:pPr>
        <w:rPr>
          <w:ins w:id="761" w:author="Loen" w:date="2009-03-11T15:13:00Z"/>
        </w:rPr>
      </w:pPr>
      <w:ins w:id="762" w:author="Loen" w:date="2009-03-11T15:13:00Z">
        <w:r>
          <w:t xml:space="preserve">13: </w:t>
        </w:r>
        <w:r>
          <w:rPr>
            <w:rFonts w:hint="eastAsia"/>
          </w:rPr>
          <w:t xml:space="preserve">double - </w:t>
        </w:r>
        <w:r>
          <w:t>Scanning Signal X Shift (-1~1)</w:t>
        </w:r>
      </w:ins>
    </w:p>
    <w:p w:rsidR="005F3725" w:rsidRDefault="005F3725" w:rsidP="005F3725">
      <w:pPr>
        <w:rPr>
          <w:ins w:id="763" w:author="Loen" w:date="2009-03-11T15:13:00Z"/>
        </w:rPr>
      </w:pPr>
      <w:ins w:id="764" w:author="Loen" w:date="2009-03-11T15:13:00Z">
        <w:r>
          <w:t xml:space="preserve">14: </w:t>
        </w:r>
        <w:r>
          <w:rPr>
            <w:rFonts w:hint="eastAsia"/>
          </w:rPr>
          <w:t xml:space="preserve">double - </w:t>
        </w:r>
        <w:r>
          <w:t>Scanning Signal Y Shift (-1~1)</w:t>
        </w:r>
      </w:ins>
    </w:p>
    <w:p w:rsidR="005F3725" w:rsidRDefault="005F3725" w:rsidP="005F3725">
      <w:pPr>
        <w:rPr>
          <w:ins w:id="765" w:author="Loen" w:date="2009-03-11T15:13:00Z"/>
        </w:rPr>
      </w:pPr>
      <w:ins w:id="766" w:author="Loen" w:date="2009-03-11T15:13:00Z">
        <w:r>
          <w:t xml:space="preserve">15: </w:t>
        </w:r>
        <w:r>
          <w:rPr>
            <w:rFonts w:hint="eastAsia"/>
          </w:rPr>
          <w:t xml:space="preserve">int - </w:t>
        </w:r>
        <w:r>
          <w:t>Frame Average(0~8)</w:t>
        </w:r>
      </w:ins>
    </w:p>
    <w:p w:rsidR="005F3725" w:rsidRDefault="005F3725" w:rsidP="005F3725">
      <w:pPr>
        <w:rPr>
          <w:ins w:id="767" w:author="Loen" w:date="2009-03-11T15:13:00Z"/>
        </w:rPr>
      </w:pPr>
      <w:ins w:id="768" w:author="Loen" w:date="2009-03-11T15:13:00Z">
        <w:r>
          <w:t xml:space="preserve">16: </w:t>
        </w:r>
        <w:r>
          <w:rPr>
            <w:rFonts w:hint="eastAsia"/>
          </w:rPr>
          <w:t xml:space="preserve">int - </w:t>
        </w:r>
        <w:r>
          <w:t>Image Bluring(0~31)</w:t>
        </w:r>
      </w:ins>
    </w:p>
    <w:p w:rsidR="005F3725" w:rsidRDefault="005F3725" w:rsidP="005F3725">
      <w:pPr>
        <w:rPr>
          <w:ins w:id="769" w:author="Loen" w:date="2009-03-11T15:13:00Z"/>
        </w:rPr>
      </w:pPr>
      <w:ins w:id="770" w:author="Loen" w:date="2009-03-11T15:13:00Z">
        <w:r>
          <w:t xml:space="preserve">17: </w:t>
        </w:r>
        <w:r>
          <w:rPr>
            <w:rFonts w:hint="eastAsia"/>
          </w:rPr>
          <w:t xml:space="preserve">int - </w:t>
        </w:r>
        <w:r>
          <w:t>Sample Composite(0~32)</w:t>
        </w:r>
      </w:ins>
    </w:p>
    <w:p w:rsidR="005F3725" w:rsidRDefault="005F3725" w:rsidP="005F3725">
      <w:pPr>
        <w:rPr>
          <w:ins w:id="771" w:author="Loen" w:date="2009-03-11T15:13:00Z"/>
        </w:rPr>
      </w:pPr>
      <w:ins w:id="772" w:author="Loen" w:date="2009-03-11T15:13:00Z">
        <w:r>
          <w:t xml:space="preserve">18: </w:t>
        </w:r>
        <w:r>
          <w:rPr>
            <w:rFonts w:hint="eastAsia"/>
          </w:rPr>
          <w:t xml:space="preserve">int - </w:t>
        </w:r>
        <w:r>
          <w:t>Image Height</w:t>
        </w:r>
        <w:r>
          <w:rPr>
            <w:rFonts w:hint="eastAsia"/>
          </w:rPr>
          <w:t>(pixels)</w:t>
        </w:r>
      </w:ins>
    </w:p>
    <w:p w:rsidR="005F3725" w:rsidRDefault="005F3725" w:rsidP="005F3725">
      <w:pPr>
        <w:rPr>
          <w:ins w:id="773" w:author="Loen" w:date="2009-03-11T15:13:00Z"/>
        </w:rPr>
      </w:pPr>
      <w:ins w:id="774" w:author="Loen" w:date="2009-03-11T15:13:00Z">
        <w:r>
          <w:t xml:space="preserve">19: </w:t>
        </w:r>
        <w:r>
          <w:rPr>
            <w:rFonts w:hint="eastAsia"/>
          </w:rPr>
          <w:t xml:space="preserve">int - </w:t>
        </w:r>
        <w:r>
          <w:t>Image X start position from Frame</w:t>
        </w:r>
        <w:r>
          <w:rPr>
            <w:rFonts w:hint="eastAsia"/>
          </w:rPr>
          <w:t>(pixels)</w:t>
        </w:r>
      </w:ins>
    </w:p>
    <w:p w:rsidR="005F3725" w:rsidRDefault="005F3725" w:rsidP="005F3725">
      <w:pPr>
        <w:rPr>
          <w:ins w:id="775" w:author="Loen" w:date="2009-03-11T15:13:00Z"/>
        </w:rPr>
      </w:pPr>
      <w:ins w:id="776" w:author="Loen" w:date="2009-03-11T15:13:00Z">
        <w:r>
          <w:t xml:space="preserve">20: </w:t>
        </w:r>
        <w:r>
          <w:rPr>
            <w:rFonts w:hint="eastAsia"/>
          </w:rPr>
          <w:t xml:space="preserve">int - </w:t>
        </w:r>
        <w:r>
          <w:t>Image Y start position from Frame</w:t>
        </w:r>
        <w:r>
          <w:rPr>
            <w:rFonts w:hint="eastAsia"/>
          </w:rPr>
          <w:t>(pixels)</w:t>
        </w:r>
      </w:ins>
    </w:p>
    <w:p w:rsidR="005F3725" w:rsidRDefault="005F3725" w:rsidP="005F3725">
      <w:pPr>
        <w:rPr>
          <w:ins w:id="777" w:author="Loen" w:date="2009-03-11T15:13:00Z"/>
        </w:rPr>
      </w:pPr>
      <w:ins w:id="778" w:author="Loen" w:date="2009-03-11T15:13:00Z">
        <w:r>
          <w:t xml:space="preserve">21: </w:t>
        </w:r>
        <w:r>
          <w:rPr>
            <w:rFonts w:hint="eastAsia"/>
          </w:rPr>
          <w:t xml:space="preserve">int - </w:t>
        </w:r>
        <w:r>
          <w:t>Image Width</w:t>
        </w:r>
        <w:r>
          <w:rPr>
            <w:rFonts w:hint="eastAsia"/>
          </w:rPr>
          <w:t>(pixels)</w:t>
        </w:r>
      </w:ins>
    </w:p>
    <w:p w:rsidR="005F3725" w:rsidRDefault="005F3725" w:rsidP="005F3725">
      <w:pPr>
        <w:rPr>
          <w:ins w:id="779" w:author="Loen" w:date="2009-03-11T15:13:00Z"/>
        </w:rPr>
      </w:pPr>
      <w:ins w:id="780" w:author="Loen" w:date="2009-03-11T15:13:00Z">
        <w:r>
          <w:rPr>
            <w:rFonts w:hint="eastAsia"/>
          </w:rPr>
          <w:t>22: double - Display Start X(0~1)</w:t>
        </w:r>
      </w:ins>
    </w:p>
    <w:p w:rsidR="005F3725" w:rsidRDefault="005F3725" w:rsidP="005F3725">
      <w:pPr>
        <w:rPr>
          <w:ins w:id="781" w:author="Loen" w:date="2009-03-11T15:13:00Z"/>
        </w:rPr>
      </w:pPr>
      <w:ins w:id="782" w:author="Loen" w:date="2009-03-11T15:13:00Z">
        <w:r>
          <w:rPr>
            <w:rFonts w:hint="eastAsia"/>
          </w:rPr>
          <w:t>23: double - Display Start Y(0~1)</w:t>
        </w:r>
      </w:ins>
    </w:p>
    <w:p w:rsidR="005F3725" w:rsidRDefault="005F3725" w:rsidP="005F3725">
      <w:pPr>
        <w:rPr>
          <w:ins w:id="783" w:author="Loen" w:date="2009-03-11T15:13:00Z"/>
        </w:rPr>
      </w:pPr>
      <w:ins w:id="784" w:author="Loen" w:date="2009-03-11T15:13:00Z">
        <w:r>
          <w:rPr>
            <w:rFonts w:hint="eastAsia"/>
          </w:rPr>
          <w:t>24: double - Display Width(0~1)</w:t>
        </w:r>
      </w:ins>
    </w:p>
    <w:p w:rsidR="005F3725" w:rsidRDefault="005F3725" w:rsidP="005F3725">
      <w:pPr>
        <w:rPr>
          <w:ins w:id="785" w:author="Loen" w:date="2009-03-11T15:13:00Z"/>
        </w:rPr>
      </w:pPr>
      <w:ins w:id="786" w:author="Loen" w:date="2009-03-11T15:13:00Z">
        <w:r>
          <w:rPr>
            <w:rFonts w:hint="eastAsia"/>
          </w:rPr>
          <w:t>25: double - Display Height(0~1)</w:t>
        </w:r>
      </w:ins>
    </w:p>
    <w:p w:rsidR="00531CAF" w:rsidDel="005F3725" w:rsidRDefault="00531CAF" w:rsidP="00531CAF">
      <w:pPr>
        <w:rPr>
          <w:del w:id="787" w:author="Loen" w:date="2009-03-11T15:13:00Z"/>
        </w:rPr>
      </w:pPr>
      <w:del w:id="788" w:author="Loen" w:date="2009-03-11T15:13:00Z">
        <w:r w:rsidDel="005F3725">
          <w:delText>0: AI Channel(0~3)</w:delText>
        </w:r>
      </w:del>
    </w:p>
    <w:p w:rsidR="00531CAF" w:rsidDel="005F3725" w:rsidRDefault="00531CAF" w:rsidP="00531CAF">
      <w:pPr>
        <w:rPr>
          <w:del w:id="789" w:author="Loen" w:date="2009-03-11T15:13:00Z"/>
        </w:rPr>
      </w:pPr>
      <w:del w:id="790" w:author="Loen" w:date="2009-03-11T15:13:00Z">
        <w:r w:rsidDel="005F3725">
          <w:delText>1: AI Sampling frequence(1~1250000)</w:delText>
        </w:r>
      </w:del>
    </w:p>
    <w:p w:rsidR="00531CAF" w:rsidDel="005F3725" w:rsidRDefault="00531CAF" w:rsidP="00531CAF">
      <w:pPr>
        <w:rPr>
          <w:del w:id="791" w:author="Loen" w:date="2009-03-11T15:13:00Z"/>
        </w:rPr>
      </w:pPr>
      <w:del w:id="792" w:author="Loen" w:date="2009-03-11T15:13:00Z">
        <w:r w:rsidDel="005F3725">
          <w:delText>2: AI Differencial(0-false, 1-true)</w:delText>
        </w:r>
      </w:del>
    </w:p>
    <w:p w:rsidR="00531CAF" w:rsidDel="005F3725" w:rsidRDefault="00531CAF" w:rsidP="00531CAF">
      <w:pPr>
        <w:rPr>
          <w:del w:id="793" w:author="Loen" w:date="2009-03-11T15:13:00Z"/>
        </w:rPr>
      </w:pPr>
      <w:del w:id="794" w:author="Loen" w:date="2009-03-11T15:13:00Z">
        <w:r w:rsidDel="005F3725">
          <w:delText>3: AI Signal Maximum(0~10)</w:delText>
        </w:r>
      </w:del>
    </w:p>
    <w:p w:rsidR="00531CAF" w:rsidDel="005F3725" w:rsidRDefault="00531CAF" w:rsidP="00531CAF">
      <w:pPr>
        <w:rPr>
          <w:del w:id="795" w:author="Loen" w:date="2009-03-11T15:13:00Z"/>
        </w:rPr>
      </w:pPr>
      <w:del w:id="796" w:author="Loen" w:date="2009-03-11T15:13:00Z">
        <w:r w:rsidDel="005F3725">
          <w:delText>4: AI Signal Minimum(-10~0)</w:delText>
        </w:r>
      </w:del>
    </w:p>
    <w:p w:rsidR="00531CAF" w:rsidDel="005F3725" w:rsidRDefault="00531CAF" w:rsidP="00531CAF">
      <w:pPr>
        <w:rPr>
          <w:del w:id="797" w:author="Loen" w:date="2009-03-11T15:13:00Z"/>
        </w:rPr>
      </w:pPr>
      <w:del w:id="798" w:author="Loen" w:date="2009-03-11T15:13:00Z">
        <w:r w:rsidDel="005F3725">
          <w:delText>5: AO Sampling frequence(half of AI Sampling frequence)</w:delText>
        </w:r>
      </w:del>
    </w:p>
    <w:p w:rsidR="00531CAF" w:rsidDel="005F3725" w:rsidRDefault="00531CAF" w:rsidP="00531CAF">
      <w:pPr>
        <w:rPr>
          <w:del w:id="799" w:author="Loen" w:date="2009-03-11T15:13:00Z"/>
        </w:rPr>
      </w:pPr>
      <w:del w:id="800" w:author="Loen" w:date="2009-03-11T15:13:00Z">
        <w:r w:rsidDel="005F3725">
          <w:delText>6: AO Signal Maximum(10)</w:delText>
        </w:r>
      </w:del>
    </w:p>
    <w:p w:rsidR="00531CAF" w:rsidDel="005F3725" w:rsidRDefault="00531CAF" w:rsidP="00531CAF">
      <w:pPr>
        <w:rPr>
          <w:del w:id="801" w:author="Loen" w:date="2009-03-11T15:13:00Z"/>
        </w:rPr>
      </w:pPr>
      <w:del w:id="802" w:author="Loen" w:date="2009-03-11T15:13:00Z">
        <w:r w:rsidDel="005F3725">
          <w:lastRenderedPageBreak/>
          <w:delText>7: AO Signal Minimum(-10)</w:delText>
        </w:r>
      </w:del>
    </w:p>
    <w:p w:rsidR="00531CAF" w:rsidDel="005F3725" w:rsidRDefault="00531CAF" w:rsidP="00531CAF">
      <w:pPr>
        <w:rPr>
          <w:del w:id="803" w:author="Loen" w:date="2009-03-11T15:13:00Z"/>
        </w:rPr>
      </w:pPr>
      <w:del w:id="804" w:author="Loen" w:date="2009-03-11T15:13:00Z">
        <w:r w:rsidDel="005F3725">
          <w:delText>8: Scanning Frame Height(pixels)</w:delText>
        </w:r>
      </w:del>
    </w:p>
    <w:p w:rsidR="00531CAF" w:rsidDel="005F3725" w:rsidRDefault="00531CAF" w:rsidP="00531CAF">
      <w:pPr>
        <w:rPr>
          <w:del w:id="805" w:author="Loen" w:date="2009-03-11T15:13:00Z"/>
        </w:rPr>
      </w:pPr>
      <w:del w:id="806" w:author="Loen" w:date="2009-03-11T15:13:00Z">
        <w:r w:rsidDel="005F3725">
          <w:delText>9: Scanning Frame Width(pixels)</w:delText>
        </w:r>
      </w:del>
    </w:p>
    <w:p w:rsidR="00531CAF" w:rsidDel="005F3725" w:rsidRDefault="00531CAF" w:rsidP="00531CAF">
      <w:pPr>
        <w:rPr>
          <w:del w:id="807" w:author="Loen" w:date="2009-03-11T15:13:00Z"/>
        </w:rPr>
      </w:pPr>
      <w:del w:id="808" w:author="Loen" w:date="2009-03-11T15:13:00Z">
        <w:r w:rsidDel="005F3725">
          <w:delText>10: PropergationDelay from ao to ai( &gt; 0)</w:delText>
        </w:r>
      </w:del>
    </w:p>
    <w:p w:rsidR="00531CAF" w:rsidDel="005F3725" w:rsidRDefault="00531CAF" w:rsidP="00531CAF">
      <w:pPr>
        <w:rPr>
          <w:del w:id="809" w:author="Loen" w:date="2009-03-11T15:13:00Z"/>
        </w:rPr>
      </w:pPr>
      <w:del w:id="810" w:author="Loen" w:date="2009-03-11T15:13:00Z">
        <w:r w:rsidDel="005F3725">
          <w:delText>11: Scanning Signal X width (0~1)</w:delText>
        </w:r>
      </w:del>
    </w:p>
    <w:p w:rsidR="00531CAF" w:rsidDel="005F3725" w:rsidRDefault="00531CAF" w:rsidP="00531CAF">
      <w:pPr>
        <w:rPr>
          <w:del w:id="811" w:author="Loen" w:date="2009-03-11T15:13:00Z"/>
        </w:rPr>
      </w:pPr>
      <w:del w:id="812" w:author="Loen" w:date="2009-03-11T15:13:00Z">
        <w:r w:rsidDel="005F3725">
          <w:delText>12: Scanning Signal Y width (0~1)</w:delText>
        </w:r>
      </w:del>
    </w:p>
    <w:p w:rsidR="00531CAF" w:rsidDel="005F3725" w:rsidRDefault="00531CAF" w:rsidP="00531CAF">
      <w:pPr>
        <w:rPr>
          <w:del w:id="813" w:author="Loen" w:date="2009-03-11T15:13:00Z"/>
        </w:rPr>
      </w:pPr>
      <w:del w:id="814" w:author="Loen" w:date="2009-03-11T15:13:00Z">
        <w:r w:rsidDel="005F3725">
          <w:delText>13: Scanning Signal X Shift (-1~1)</w:delText>
        </w:r>
      </w:del>
    </w:p>
    <w:p w:rsidR="00531CAF" w:rsidDel="005F3725" w:rsidRDefault="00531CAF" w:rsidP="00531CAF">
      <w:pPr>
        <w:rPr>
          <w:del w:id="815" w:author="Loen" w:date="2009-03-11T15:13:00Z"/>
        </w:rPr>
      </w:pPr>
      <w:del w:id="816" w:author="Loen" w:date="2009-03-11T15:13:00Z">
        <w:r w:rsidDel="005F3725">
          <w:delText>14: Scanning Signal Y Shift (-1~1)</w:delText>
        </w:r>
      </w:del>
    </w:p>
    <w:p w:rsidR="00531CAF" w:rsidDel="005F3725" w:rsidRDefault="00531CAF" w:rsidP="00531CAF">
      <w:pPr>
        <w:rPr>
          <w:del w:id="817" w:author="Loen" w:date="2009-03-11T15:13:00Z"/>
        </w:rPr>
      </w:pPr>
      <w:del w:id="818" w:author="Loen" w:date="2009-03-11T15:13:00Z">
        <w:r w:rsidDel="005F3725">
          <w:delText>15: Frame Average(0~8)</w:delText>
        </w:r>
      </w:del>
    </w:p>
    <w:p w:rsidR="00531CAF" w:rsidDel="005F3725" w:rsidRDefault="00531CAF" w:rsidP="00531CAF">
      <w:pPr>
        <w:rPr>
          <w:del w:id="819" w:author="Loen" w:date="2009-03-11T15:13:00Z"/>
        </w:rPr>
      </w:pPr>
      <w:del w:id="820" w:author="Loen" w:date="2009-03-11T15:13:00Z">
        <w:r w:rsidDel="005F3725">
          <w:delText>16: Image Bluring(0~31)</w:delText>
        </w:r>
      </w:del>
    </w:p>
    <w:p w:rsidR="00531CAF" w:rsidDel="005F3725" w:rsidRDefault="00531CAF" w:rsidP="00531CAF">
      <w:pPr>
        <w:rPr>
          <w:del w:id="821" w:author="Loen" w:date="2009-03-11T15:13:00Z"/>
        </w:rPr>
      </w:pPr>
      <w:del w:id="822" w:author="Loen" w:date="2009-03-11T15:13:00Z">
        <w:r w:rsidDel="005F3725">
          <w:delText>17: Sample Composite(0~32)</w:delText>
        </w:r>
      </w:del>
    </w:p>
    <w:p w:rsidR="00531CAF" w:rsidDel="005F3725" w:rsidRDefault="00531CAF" w:rsidP="00531CAF">
      <w:pPr>
        <w:rPr>
          <w:del w:id="823" w:author="Loen" w:date="2009-03-11T15:13:00Z"/>
        </w:rPr>
      </w:pPr>
      <w:del w:id="824" w:author="Loen" w:date="2009-03-11T15:13:00Z">
        <w:r w:rsidDel="005F3725">
          <w:delText>18: Image Height</w:delText>
        </w:r>
      </w:del>
    </w:p>
    <w:p w:rsidR="00531CAF" w:rsidDel="005F3725" w:rsidRDefault="00531CAF" w:rsidP="00531CAF">
      <w:pPr>
        <w:rPr>
          <w:del w:id="825" w:author="Loen" w:date="2009-03-11T15:13:00Z"/>
        </w:rPr>
      </w:pPr>
      <w:del w:id="826" w:author="Loen" w:date="2009-03-11T15:13:00Z">
        <w:r w:rsidDel="005F3725">
          <w:delText>19: Image X start position from Frame</w:delText>
        </w:r>
      </w:del>
    </w:p>
    <w:p w:rsidR="00531CAF" w:rsidDel="005F3725" w:rsidRDefault="00531CAF" w:rsidP="00531CAF">
      <w:pPr>
        <w:rPr>
          <w:del w:id="827" w:author="Loen" w:date="2009-03-11T15:13:00Z"/>
        </w:rPr>
      </w:pPr>
      <w:del w:id="828" w:author="Loen" w:date="2009-03-11T15:13:00Z">
        <w:r w:rsidDel="005F3725">
          <w:delText>20: Image Y start position from Frame</w:delText>
        </w:r>
      </w:del>
    </w:p>
    <w:p w:rsidR="00531CAF" w:rsidDel="005F3725" w:rsidRDefault="00531CAF" w:rsidP="00531CAF">
      <w:pPr>
        <w:rPr>
          <w:del w:id="829" w:author="Loen" w:date="2009-03-11T15:13:00Z"/>
        </w:rPr>
      </w:pPr>
      <w:del w:id="830" w:author="Loen" w:date="2009-03-11T15:13:00Z">
        <w:r w:rsidDel="005F3725">
          <w:delText>21: Image Width</w:delText>
        </w:r>
      </w:del>
    </w:p>
    <w:p w:rsidR="00531CAF" w:rsidRDefault="009D4BAC" w:rsidP="00531CAF">
      <w:r>
        <w:rPr>
          <w:rFonts w:hint="eastAsia"/>
        </w:rPr>
        <w:t>P</w:t>
      </w:r>
      <w:r w:rsidR="00531CAF"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string </w:t>
      </w:r>
      <w:r w:rsidR="00531CAF">
        <w:t>name</w:t>
      </w:r>
      <w:r>
        <w:rPr>
          <w:rFonts w:hint="eastAsia"/>
        </w:rPr>
        <w:t xml:space="preserve"> - </w:t>
      </w:r>
      <w:r w:rsidR="00531CAF">
        <w:t>설정 명</w:t>
      </w:r>
    </w:p>
    <w:p w:rsidR="00531CAF" w:rsidRDefault="009D4BAC" w:rsidP="009D4BAC">
      <w:pPr>
        <w:ind w:left="800" w:firstLine="800"/>
      </w:pPr>
      <w:r>
        <w:rPr>
          <w:rFonts w:hint="eastAsia"/>
        </w:rPr>
        <w:t xml:space="preserve">Int32 </w:t>
      </w:r>
      <w:r w:rsidR="00531CAF">
        <w:t>target</w:t>
      </w:r>
      <w:r>
        <w:rPr>
          <w:rFonts w:hint="eastAsia"/>
        </w:rPr>
        <w:t xml:space="preserve"> - </w:t>
      </w:r>
      <w:r w:rsidR="00531CAF">
        <w:t>설정 번호</w:t>
      </w:r>
    </w:p>
    <w:p w:rsidR="00531CAF" w:rsidRDefault="009D4BAC" w:rsidP="00531CAF">
      <w:r>
        <w:rPr>
          <w:rFonts w:hint="eastAsia"/>
        </w:rPr>
        <w:t>R</w:t>
      </w:r>
      <w:r w:rsidR="00531CAF">
        <w:t>eturn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ab/>
      </w:r>
      <w:r w:rsidR="00531CAF">
        <w:t>설정 값</w:t>
      </w:r>
    </w:p>
    <w:p w:rsidR="00531CAF" w:rsidRPr="00531CAF" w:rsidRDefault="00531CAF" w:rsidP="00531CAF"/>
    <w:p w:rsidR="00EC0295" w:rsidRDefault="001F1763" w:rsidP="001F1763">
      <w:pPr>
        <w:pStyle w:val="4"/>
      </w:pPr>
      <w:r>
        <w:t xml:space="preserve">double[] </w:t>
      </w:r>
      <w:r w:rsidRPr="001F1763">
        <w:rPr>
          <w:b/>
        </w:rPr>
        <w:t>SettingGets</w:t>
      </w:r>
      <w:r>
        <w:t>(string name)</w:t>
      </w:r>
    </w:p>
    <w:p w:rsidR="009D4BAC" w:rsidRDefault="009D4BAC" w:rsidP="009D4BAC">
      <w:r>
        <w:t>주사 설정의 설정 값들을 가져옴.</w:t>
      </w:r>
    </w:p>
    <w:p w:rsidR="009D4BAC" w:rsidRDefault="009D4BAC" w:rsidP="009D4BAC">
      <w:r>
        <w:rPr>
          <w:rFonts w:hint="eastAsia"/>
        </w:rPr>
        <w:t>P</w:t>
      </w:r>
      <w:r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string </w:t>
      </w:r>
      <w:r>
        <w:t>name</w:t>
      </w:r>
      <w:r>
        <w:rPr>
          <w:rFonts w:hint="eastAsia"/>
        </w:rPr>
        <w:t xml:space="preserve"> - </w:t>
      </w:r>
      <w:r>
        <w:t>설정 명</w:t>
      </w:r>
    </w:p>
    <w:p w:rsidR="009D4BAC" w:rsidRDefault="009D4BAC" w:rsidP="009D4BAC">
      <w:r>
        <w:rPr>
          <w:rFonts w:hint="eastAsia"/>
        </w:rPr>
        <w:t>R</w:t>
      </w:r>
      <w:r>
        <w:t>eturn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ab/>
      </w:r>
      <w:r>
        <w:t>설정 값들</w:t>
      </w:r>
    </w:p>
    <w:p w:rsidR="009D4BAC" w:rsidRPr="009D4BAC" w:rsidRDefault="009D4BAC" w:rsidP="009D4BAC"/>
    <w:p w:rsidR="001F1763" w:rsidRDefault="001F1763" w:rsidP="001F1763">
      <w:pPr>
        <w:pStyle w:val="4"/>
      </w:pPr>
      <w:r>
        <w:t xml:space="preserve">void </w:t>
      </w:r>
      <w:r w:rsidRPr="00EC0295">
        <w:rPr>
          <w:b/>
        </w:rPr>
        <w:t>Stop</w:t>
      </w:r>
      <w:r>
        <w:t>()</w:t>
      </w:r>
    </w:p>
    <w:p w:rsidR="009D4BAC" w:rsidRDefault="009D4BAC" w:rsidP="009D4BAC">
      <w:r>
        <w:t xml:space="preserve">주사 </w:t>
      </w:r>
      <w:r>
        <w:rPr>
          <w:rFonts w:hint="eastAsia"/>
        </w:rPr>
        <w:t>동</w:t>
      </w:r>
      <w:r>
        <w:t>작을 중지 시킴</w:t>
      </w:r>
    </w:p>
    <w:p w:rsidR="001F1763" w:rsidRDefault="001F1763" w:rsidP="003404F5">
      <w:pPr>
        <w:pStyle w:val="3"/>
        <w:ind w:left="625" w:right="200"/>
        <w:pPrChange w:id="831" w:author="Loen" w:date="2010-04-06T19:39:00Z">
          <w:pPr>
            <w:pStyle w:val="3"/>
          </w:pPr>
        </w:pPrChange>
      </w:pPr>
      <w:r>
        <w:rPr>
          <w:rFonts w:hint="eastAsia"/>
        </w:rPr>
        <w:t>Event</w:t>
      </w:r>
    </w:p>
    <w:p w:rsidR="001F1763" w:rsidRDefault="001F1763" w:rsidP="001F1763">
      <w:pPr>
        <w:pStyle w:val="4"/>
        <w:rPr>
          <w:b/>
        </w:rPr>
      </w:pPr>
      <w:r>
        <w:t xml:space="preserve">event EventHandler </w:t>
      </w:r>
      <w:r w:rsidRPr="001F1763">
        <w:rPr>
          <w:b/>
        </w:rPr>
        <w:t>ScanningStarted</w:t>
      </w:r>
    </w:p>
    <w:p w:rsidR="009D4BAC" w:rsidRDefault="009D4BAC" w:rsidP="009D4BAC">
      <w:r w:rsidRPr="009D4BAC">
        <w:t>Scanning이 시작 되었음을 알림.</w:t>
      </w:r>
    </w:p>
    <w:p w:rsidR="009D4BAC" w:rsidRPr="009D4BAC" w:rsidRDefault="009D4BAC" w:rsidP="009D4BAC"/>
    <w:p w:rsidR="001F1763" w:rsidRDefault="001F1763" w:rsidP="001F1763">
      <w:pPr>
        <w:pStyle w:val="4"/>
        <w:rPr>
          <w:b/>
        </w:rPr>
      </w:pPr>
      <w:r>
        <w:t xml:space="preserve">event EventHandler </w:t>
      </w:r>
      <w:r w:rsidRPr="001F1763">
        <w:rPr>
          <w:b/>
        </w:rPr>
        <w:t>ScanningStopped</w:t>
      </w:r>
    </w:p>
    <w:p w:rsidR="009D4BAC" w:rsidRPr="009D4BAC" w:rsidRDefault="009D4BAC" w:rsidP="009D4BAC">
      <w:r w:rsidRPr="009D4BAC">
        <w:t>Scanning이 중지 되었음을 알림.</w:t>
      </w:r>
    </w:p>
    <w:p w:rsidR="00156867" w:rsidRDefault="00B31AE6" w:rsidP="00341342">
      <w:pPr>
        <w:pStyle w:val="2"/>
        <w:spacing w:before="960"/>
        <w:ind w:right="200"/>
      </w:pPr>
      <w:bookmarkStart w:id="832" w:name="_Toc221951536"/>
      <w:bookmarkStart w:id="833" w:name="_Toc221952499"/>
      <w:bookmarkStart w:id="834" w:name="_Toc224549158"/>
      <w:r>
        <w:rPr>
          <w:rFonts w:hint="eastAsia"/>
        </w:rPr>
        <w:t>i</w:t>
      </w:r>
      <w:r w:rsidR="00156867" w:rsidRPr="00C71AA7">
        <w:rPr>
          <w:rFonts w:hint="eastAsia"/>
        </w:rPr>
        <w:t>nterface</w:t>
      </w:r>
      <w:r w:rsidR="00156867">
        <w:rPr>
          <w:rFonts w:hint="eastAsia"/>
        </w:rPr>
        <w:t xml:space="preserve"> </w:t>
      </w:r>
      <w:r w:rsidR="00156867" w:rsidRPr="00940C28">
        <w:rPr>
          <w:rFonts w:hint="eastAsia"/>
          <w:b/>
        </w:rPr>
        <w:t>IScanItemEvent</w:t>
      </w:r>
      <w:bookmarkEnd w:id="832"/>
      <w:bookmarkEnd w:id="833"/>
      <w:bookmarkEnd w:id="834"/>
    </w:p>
    <w:p w:rsidR="001F1763" w:rsidRDefault="009D4BAC" w:rsidP="001F1763">
      <w:r>
        <w:rPr>
          <w:rFonts w:hint="eastAsia"/>
        </w:rPr>
        <w:t xml:space="preserve">개별적 주사 설정의 동작과 </w:t>
      </w:r>
      <w:r w:rsidRPr="009D4BAC">
        <w:t>관련된 인터페이스.</w:t>
      </w:r>
    </w:p>
    <w:p w:rsidR="00156867" w:rsidRPr="00156867" w:rsidRDefault="001F1763" w:rsidP="003404F5">
      <w:pPr>
        <w:pStyle w:val="3"/>
        <w:ind w:left="625" w:right="200"/>
        <w:pPrChange w:id="835" w:author="Loen" w:date="2010-04-06T19:39:00Z">
          <w:pPr>
            <w:pStyle w:val="3"/>
          </w:pPr>
        </w:pPrChange>
      </w:pPr>
      <w:r w:rsidRPr="001F1763">
        <w:t>Guid</w:t>
      </w:r>
      <w:r>
        <w:rPr>
          <w:rFonts w:hint="eastAsia"/>
        </w:rPr>
        <w:t xml:space="preserve"> - </w:t>
      </w:r>
      <w:r w:rsidRPr="001F1763">
        <w:t>49C4948</w:t>
      </w:r>
      <w:r>
        <w:t>4-0C82-44ed-81D1-74F0ECF9ADFF</w:t>
      </w:r>
    </w:p>
    <w:p w:rsidR="00C71AA7" w:rsidRDefault="00B115E3" w:rsidP="003404F5">
      <w:pPr>
        <w:pStyle w:val="3"/>
        <w:ind w:left="625" w:right="200"/>
        <w:pPrChange w:id="836" w:author="Loen" w:date="2010-04-06T19:39:00Z">
          <w:pPr>
            <w:pStyle w:val="3"/>
          </w:pPr>
        </w:pPrChange>
      </w:pPr>
      <w:r>
        <w:rPr>
          <w:rFonts w:hint="eastAsia"/>
        </w:rPr>
        <w:t>Property</w:t>
      </w:r>
    </w:p>
    <w:p w:rsidR="00B115E3" w:rsidRDefault="00B115E3" w:rsidP="009D4BAC">
      <w:pPr>
        <w:pStyle w:val="4"/>
      </w:pPr>
      <w:r>
        <w:rPr>
          <w:rFonts w:hint="eastAsia"/>
        </w:rPr>
        <w:lastRenderedPageBreak/>
        <w:t>I</w:t>
      </w:r>
      <w:r>
        <w:t xml:space="preserve">ntPtr </w:t>
      </w:r>
      <w:r w:rsidRPr="009D4BAC">
        <w:rPr>
          <w:b/>
        </w:rPr>
        <w:t>ImageData</w:t>
      </w:r>
    </w:p>
    <w:p w:rsidR="009D4BAC" w:rsidRDefault="009D4BAC" w:rsidP="00B115E3">
      <w:r>
        <w:rPr>
          <w:rFonts w:hint="eastAsia"/>
        </w:rPr>
        <w:t>읽기 전용</w:t>
      </w:r>
    </w:p>
    <w:p w:rsidR="009D4BAC" w:rsidRDefault="009D4BAC" w:rsidP="00B115E3">
      <w:r>
        <w:rPr>
          <w:rFonts w:hint="eastAsia"/>
        </w:rPr>
        <w:t>frame average와 bluring이 적용된 수집한 이미지</w:t>
      </w:r>
    </w:p>
    <w:p w:rsidR="009D4BAC" w:rsidRDefault="009D4BAC" w:rsidP="00B115E3">
      <w:pPr>
        <w:rPr>
          <w:ins w:id="837" w:author="Loen" w:date="2009-03-11T15:15:00Z"/>
        </w:rPr>
      </w:pPr>
    </w:p>
    <w:p w:rsidR="00000000" w:rsidRDefault="00503D12">
      <w:pPr>
        <w:pStyle w:val="4"/>
        <w:rPr>
          <w:ins w:id="838" w:author="Loen" w:date="2009-03-11T15:15:00Z"/>
        </w:rPr>
        <w:pPrChange w:id="839" w:author="Loen" w:date="2009-03-11T15:16:00Z">
          <w:pPr/>
        </w:pPrChange>
      </w:pPr>
      <w:ins w:id="840" w:author="Loen" w:date="2009-03-11T15:15:00Z">
        <w:r>
          <w:rPr>
            <w:rFonts w:hint="eastAsia"/>
          </w:rPr>
          <w:t>int ImageHeight</w:t>
        </w:r>
      </w:ins>
    </w:p>
    <w:p w:rsidR="00503D12" w:rsidRDefault="00503D12" w:rsidP="00B115E3">
      <w:pPr>
        <w:rPr>
          <w:ins w:id="841" w:author="Loen" w:date="2009-03-11T15:16:00Z"/>
        </w:rPr>
      </w:pPr>
      <w:ins w:id="842" w:author="Loen" w:date="2009-03-11T15:15:00Z">
        <w:r>
          <w:rPr>
            <w:rFonts w:hint="eastAsia"/>
          </w:rPr>
          <w:t>이미지의 높이(픽셀 단위</w:t>
        </w:r>
      </w:ins>
      <w:ins w:id="843" w:author="Loen" w:date="2009-03-11T15:16:00Z">
        <w:r>
          <w:rPr>
            <w:rFonts w:hint="eastAsia"/>
          </w:rPr>
          <w:t>)</w:t>
        </w:r>
      </w:ins>
    </w:p>
    <w:p w:rsidR="00503D12" w:rsidRDefault="00503D12" w:rsidP="00B115E3">
      <w:pPr>
        <w:rPr>
          <w:ins w:id="844" w:author="Loen" w:date="2009-03-11T15:16:00Z"/>
        </w:rPr>
      </w:pPr>
    </w:p>
    <w:p w:rsidR="00000000" w:rsidRDefault="00503D12">
      <w:pPr>
        <w:pStyle w:val="4"/>
        <w:rPr>
          <w:ins w:id="845" w:author="Loen" w:date="2009-03-11T15:16:00Z"/>
        </w:rPr>
        <w:pPrChange w:id="846" w:author="Loen" w:date="2009-03-11T15:16:00Z">
          <w:pPr/>
        </w:pPrChange>
      </w:pPr>
      <w:ins w:id="847" w:author="Loen" w:date="2009-03-11T15:16:00Z">
        <w:r>
          <w:rPr>
            <w:rFonts w:hint="eastAsia"/>
          </w:rPr>
          <w:t>int ImageWidth</w:t>
        </w:r>
      </w:ins>
    </w:p>
    <w:p w:rsidR="00503D12" w:rsidRDefault="00503D12" w:rsidP="00B115E3">
      <w:pPr>
        <w:rPr>
          <w:ins w:id="848" w:author="Loen" w:date="2009-03-11T15:16:00Z"/>
        </w:rPr>
      </w:pPr>
      <w:ins w:id="849" w:author="Loen" w:date="2009-03-11T15:16:00Z">
        <w:r>
          <w:rPr>
            <w:rFonts w:hint="eastAsia"/>
          </w:rPr>
          <w:t>이미지의 넓이(픽셀 단위)</w:t>
        </w:r>
      </w:ins>
    </w:p>
    <w:p w:rsidR="00503D12" w:rsidRDefault="00503D12" w:rsidP="00B115E3"/>
    <w:p w:rsidR="00B115E3" w:rsidRDefault="00B115E3" w:rsidP="009D4BAC">
      <w:pPr>
        <w:pStyle w:val="4"/>
      </w:pPr>
      <w:r>
        <w:t xml:space="preserve">string </w:t>
      </w:r>
      <w:r w:rsidRPr="009D4BAC">
        <w:rPr>
          <w:b/>
        </w:rPr>
        <w:t>Name</w:t>
      </w:r>
    </w:p>
    <w:p w:rsidR="009D4BAC" w:rsidRDefault="009D4BAC" w:rsidP="00B115E3">
      <w:r>
        <w:rPr>
          <w:rFonts w:hint="eastAsia"/>
        </w:rPr>
        <w:t>읽기 전용</w:t>
      </w:r>
    </w:p>
    <w:p w:rsidR="009D4BAC" w:rsidRDefault="009D4BAC" w:rsidP="00B115E3">
      <w:r>
        <w:rPr>
          <w:rFonts w:hint="eastAsia"/>
        </w:rPr>
        <w:t>주사 설정의 이름</w:t>
      </w:r>
    </w:p>
    <w:p w:rsidR="009D4BAC" w:rsidRDefault="009D4BAC" w:rsidP="00B115E3">
      <w:pPr>
        <w:rPr>
          <w:ins w:id="850" w:author="Loen" w:date="2009-03-11T15:16:00Z"/>
        </w:rPr>
      </w:pPr>
    </w:p>
    <w:p w:rsidR="00000000" w:rsidRDefault="00503D12">
      <w:pPr>
        <w:pStyle w:val="4"/>
        <w:rPr>
          <w:ins w:id="851" w:author="Loen" w:date="2009-03-11T15:16:00Z"/>
        </w:rPr>
        <w:pPrChange w:id="852" w:author="Loen" w:date="2009-03-11T15:27:00Z">
          <w:pPr/>
        </w:pPrChange>
      </w:pPr>
      <w:ins w:id="853" w:author="Loen" w:date="2009-03-11T15:16:00Z">
        <w:r>
          <w:rPr>
            <w:rFonts w:hint="eastAsia"/>
          </w:rPr>
          <w:t>double PaintHeight</w:t>
        </w:r>
      </w:ins>
    </w:p>
    <w:p w:rsidR="00503D12" w:rsidRDefault="00503D12" w:rsidP="00B115E3">
      <w:pPr>
        <w:rPr>
          <w:ins w:id="854" w:author="Loen" w:date="2009-03-11T15:17:00Z"/>
        </w:rPr>
      </w:pPr>
      <w:ins w:id="855" w:author="Loen" w:date="2009-03-11T15:16:00Z">
        <w:r>
          <w:rPr>
            <w:rFonts w:hint="eastAsia"/>
          </w:rPr>
          <w:t xml:space="preserve">이미지의 표시 </w:t>
        </w:r>
      </w:ins>
      <w:ins w:id="856" w:author="Loen" w:date="2009-03-11T15:17:00Z">
        <w:r>
          <w:rPr>
            <w:rFonts w:hint="eastAsia"/>
          </w:rPr>
          <w:t>높이(0~1)</w:t>
        </w:r>
      </w:ins>
    </w:p>
    <w:p w:rsidR="00503D12" w:rsidRDefault="00503D12" w:rsidP="00B115E3">
      <w:pPr>
        <w:rPr>
          <w:ins w:id="857" w:author="Loen" w:date="2009-03-11T15:17:00Z"/>
        </w:rPr>
      </w:pPr>
    </w:p>
    <w:p w:rsidR="00000000" w:rsidRDefault="00503D12">
      <w:pPr>
        <w:pStyle w:val="4"/>
        <w:rPr>
          <w:ins w:id="858" w:author="Loen" w:date="2009-03-11T15:17:00Z"/>
        </w:rPr>
        <w:pPrChange w:id="859" w:author="Loen" w:date="2009-03-11T15:27:00Z">
          <w:pPr/>
        </w:pPrChange>
      </w:pPr>
      <w:ins w:id="860" w:author="Loen" w:date="2009-03-11T15:17:00Z">
        <w:r>
          <w:rPr>
            <w:rFonts w:hint="eastAsia"/>
          </w:rPr>
          <w:t>double PaintWidth</w:t>
        </w:r>
      </w:ins>
    </w:p>
    <w:p w:rsidR="00503D12" w:rsidRDefault="00503D12" w:rsidP="00B115E3">
      <w:pPr>
        <w:rPr>
          <w:ins w:id="861" w:author="Loen" w:date="2009-03-11T15:17:00Z"/>
        </w:rPr>
      </w:pPr>
      <w:ins w:id="862" w:author="Loen" w:date="2009-03-11T15:17:00Z">
        <w:r>
          <w:rPr>
            <w:rFonts w:hint="eastAsia"/>
          </w:rPr>
          <w:t>이미지의 포시 넓이(0~1)</w:t>
        </w:r>
      </w:ins>
    </w:p>
    <w:p w:rsidR="00503D12" w:rsidRDefault="00503D12" w:rsidP="00B115E3">
      <w:pPr>
        <w:rPr>
          <w:ins w:id="863" w:author="Loen" w:date="2009-03-11T15:17:00Z"/>
        </w:rPr>
      </w:pPr>
    </w:p>
    <w:p w:rsidR="00000000" w:rsidRDefault="00503D12">
      <w:pPr>
        <w:pStyle w:val="4"/>
        <w:rPr>
          <w:ins w:id="864" w:author="Loen" w:date="2009-03-11T15:17:00Z"/>
        </w:rPr>
        <w:pPrChange w:id="865" w:author="Loen" w:date="2009-03-11T15:27:00Z">
          <w:pPr/>
        </w:pPrChange>
      </w:pPr>
      <w:ins w:id="866" w:author="Loen" w:date="2009-03-11T15:17:00Z">
        <w:r>
          <w:rPr>
            <w:rFonts w:hint="eastAsia"/>
          </w:rPr>
          <w:t>double PaintX</w:t>
        </w:r>
      </w:ins>
    </w:p>
    <w:p w:rsidR="00503D12" w:rsidRDefault="00693742" w:rsidP="00B115E3">
      <w:pPr>
        <w:rPr>
          <w:ins w:id="867" w:author="Loen" w:date="2009-03-11T15:26:00Z"/>
        </w:rPr>
      </w:pPr>
      <w:ins w:id="868" w:author="Loen" w:date="2009-03-11T15:26:00Z">
        <w:r>
          <w:rPr>
            <w:rFonts w:hint="eastAsia"/>
          </w:rPr>
          <w:t>이미지의 표시 시작 X축 위치(0~1</w:t>
        </w:r>
      </w:ins>
      <w:ins w:id="869" w:author="Loen" w:date="2009-03-11T15:27:00Z">
        <w:r>
          <w:rPr>
            <w:rFonts w:hint="eastAsia"/>
          </w:rPr>
          <w:t>)</w:t>
        </w:r>
      </w:ins>
    </w:p>
    <w:p w:rsidR="00693742" w:rsidRPr="00693742" w:rsidRDefault="00693742" w:rsidP="00B115E3">
      <w:pPr>
        <w:rPr>
          <w:ins w:id="870" w:author="Loen" w:date="2009-03-11T15:26:00Z"/>
        </w:rPr>
      </w:pPr>
    </w:p>
    <w:p w:rsidR="00000000" w:rsidRDefault="00693742">
      <w:pPr>
        <w:pStyle w:val="4"/>
        <w:rPr>
          <w:ins w:id="871" w:author="Loen" w:date="2009-03-11T15:26:00Z"/>
        </w:rPr>
        <w:pPrChange w:id="872" w:author="Loen" w:date="2009-03-11T15:27:00Z">
          <w:pPr/>
        </w:pPrChange>
      </w:pPr>
      <w:ins w:id="873" w:author="Loen" w:date="2009-03-11T15:26:00Z">
        <w:r>
          <w:rPr>
            <w:rFonts w:hint="eastAsia"/>
          </w:rPr>
          <w:t>double PaintY</w:t>
        </w:r>
      </w:ins>
    </w:p>
    <w:p w:rsidR="00693742" w:rsidRDefault="00693742" w:rsidP="00B115E3">
      <w:pPr>
        <w:rPr>
          <w:ins w:id="874" w:author="Loen" w:date="2009-03-11T15:27:00Z"/>
        </w:rPr>
      </w:pPr>
      <w:ins w:id="875" w:author="Loen" w:date="2009-03-11T15:26:00Z">
        <w:r>
          <w:rPr>
            <w:rFonts w:hint="eastAsia"/>
          </w:rPr>
          <w:t>이미지의 표시 시작 Y축 위치(0~1)</w:t>
        </w:r>
      </w:ins>
    </w:p>
    <w:p w:rsidR="00693742" w:rsidRDefault="00693742" w:rsidP="00B115E3">
      <w:pPr>
        <w:rPr>
          <w:ins w:id="876" w:author="Loen" w:date="2009-03-11T15:27:00Z"/>
        </w:rPr>
      </w:pPr>
    </w:p>
    <w:p w:rsidR="00000000" w:rsidRDefault="00693742">
      <w:pPr>
        <w:pStyle w:val="4"/>
        <w:rPr>
          <w:ins w:id="877" w:author="Loen" w:date="2009-03-11T15:27:00Z"/>
        </w:rPr>
        <w:pPrChange w:id="878" w:author="Loen" w:date="2009-03-11T15:27:00Z">
          <w:pPr/>
        </w:pPrChange>
      </w:pPr>
      <w:ins w:id="879" w:author="Loen" w:date="2009-03-11T15:27:00Z">
        <w:r>
          <w:rPr>
            <w:rFonts w:hint="eastAsia"/>
          </w:rPr>
          <w:t>int ScanningScanned</w:t>
        </w:r>
      </w:ins>
    </w:p>
    <w:p w:rsidR="00693742" w:rsidRDefault="00693742" w:rsidP="00B115E3">
      <w:pPr>
        <w:rPr>
          <w:ins w:id="880" w:author="Loen" w:date="2009-03-11T15:27:00Z"/>
        </w:rPr>
      </w:pPr>
      <w:ins w:id="881" w:author="Loen" w:date="2009-03-11T15:27:00Z">
        <w:r>
          <w:rPr>
            <w:rFonts w:hint="eastAsia"/>
          </w:rPr>
          <w:t>수집한 이미지의 프레임 수</w:t>
        </w:r>
      </w:ins>
    </w:p>
    <w:p w:rsidR="00693742" w:rsidRDefault="00693742" w:rsidP="00B115E3"/>
    <w:p w:rsidR="00B115E3" w:rsidDel="00503D12" w:rsidRDefault="00503D12" w:rsidP="009D4BAC">
      <w:pPr>
        <w:pStyle w:val="4"/>
        <w:rPr>
          <w:del w:id="882" w:author="Loen" w:date="2009-03-11T15:16:00Z"/>
        </w:rPr>
      </w:pPr>
      <w:ins w:id="883" w:author="Loen" w:date="2009-03-11T15:16:00Z">
        <w:r>
          <w:rPr>
            <w:rFonts w:hint="eastAsia"/>
          </w:rPr>
          <w:t>\</w:t>
        </w:r>
      </w:ins>
      <w:del w:id="884" w:author="Loen" w:date="2009-03-11T15:16:00Z">
        <w:r w:rsidR="00B115E3" w:rsidDel="00503D12">
          <w:delText xml:space="preserve">bool </w:delText>
        </w:r>
        <w:r w:rsidR="00B115E3" w:rsidRPr="009D4BAC" w:rsidDel="00503D12">
          <w:rPr>
            <w:b/>
          </w:rPr>
          <w:delText>OneFrameAcquired</w:delText>
        </w:r>
      </w:del>
    </w:p>
    <w:p w:rsidR="009D4BAC" w:rsidDel="00503D12" w:rsidRDefault="009D4BAC" w:rsidP="00B115E3">
      <w:pPr>
        <w:rPr>
          <w:del w:id="885" w:author="Loen" w:date="2009-03-11T15:16:00Z"/>
        </w:rPr>
      </w:pPr>
      <w:del w:id="886" w:author="Loen" w:date="2009-03-11T15:16:00Z">
        <w:r w:rsidDel="00503D12">
          <w:rPr>
            <w:rFonts w:hint="eastAsia"/>
          </w:rPr>
          <w:delText>읽기 전용</w:delText>
        </w:r>
      </w:del>
    </w:p>
    <w:p w:rsidR="009D4BAC" w:rsidRPr="00B115E3" w:rsidDel="00503D12" w:rsidRDefault="009D4BAC" w:rsidP="00B115E3">
      <w:pPr>
        <w:rPr>
          <w:del w:id="887" w:author="Loen" w:date="2009-03-11T15:16:00Z"/>
        </w:rPr>
      </w:pPr>
      <w:del w:id="888" w:author="Loen" w:date="2009-03-11T15:16:00Z">
        <w:r w:rsidDel="00503D12">
          <w:rPr>
            <w:rFonts w:hint="eastAsia"/>
          </w:rPr>
          <w:delText>하나의 프레임 이상이 수집되었는지를 확인함.</w:delText>
        </w:r>
      </w:del>
    </w:p>
    <w:p w:rsidR="00B115E3" w:rsidRDefault="00B115E3" w:rsidP="003404F5">
      <w:pPr>
        <w:pStyle w:val="3"/>
        <w:ind w:left="625" w:right="200"/>
        <w:pPrChange w:id="889" w:author="Loen" w:date="2010-04-06T19:39:00Z">
          <w:pPr>
            <w:pStyle w:val="3"/>
          </w:pPr>
        </w:pPrChange>
      </w:pPr>
      <w:r>
        <w:rPr>
          <w:rFonts w:hint="eastAsia"/>
        </w:rPr>
        <w:t>Event</w:t>
      </w:r>
    </w:p>
    <w:p w:rsidR="00B115E3" w:rsidRDefault="00B115E3" w:rsidP="00B115E3">
      <w:pPr>
        <w:pStyle w:val="4"/>
      </w:pPr>
      <w:r>
        <w:t xml:space="preserve">event ScanDataUpdateDelegate </w:t>
      </w:r>
      <w:r w:rsidRPr="00B115E3">
        <w:rPr>
          <w:b/>
        </w:rPr>
        <w:t>FrameUpdated</w:t>
      </w:r>
      <w:r>
        <w:t>;</w:t>
      </w:r>
    </w:p>
    <w:p w:rsidR="00B115E3" w:rsidRDefault="009D4BAC" w:rsidP="00B115E3">
      <w:r w:rsidRPr="009D4BAC">
        <w:rPr>
          <w:rFonts w:hint="eastAsia"/>
        </w:rPr>
        <w:t>프레임</w:t>
      </w:r>
      <w:r w:rsidRPr="009D4BAC">
        <w:t xml:space="preserve"> 전체가 업데이트 됨</w:t>
      </w:r>
      <w:r>
        <w:rPr>
          <w:rFonts w:hint="eastAsia"/>
        </w:rPr>
        <w:t>을 알림.</w:t>
      </w:r>
    </w:p>
    <w:p w:rsidR="009D4BAC" w:rsidRDefault="009D4BAC" w:rsidP="00B115E3"/>
    <w:p w:rsidR="00B115E3" w:rsidRPr="00B115E3" w:rsidRDefault="00B115E3" w:rsidP="00B115E3">
      <w:pPr>
        <w:pStyle w:val="4"/>
      </w:pPr>
      <w:r>
        <w:t xml:space="preserve">event ScanDataUpdateDelegate </w:t>
      </w:r>
      <w:r w:rsidRPr="00B115E3">
        <w:rPr>
          <w:b/>
        </w:rPr>
        <w:t>ScanLineUpdated</w:t>
      </w:r>
      <w:r>
        <w:t>;</w:t>
      </w:r>
    </w:p>
    <w:p w:rsidR="00B115E3" w:rsidRDefault="009D4BAC" w:rsidP="00B115E3">
      <w:pPr>
        <w:rPr>
          <w:ins w:id="890" w:author="Loen" w:date="2009-03-11T15:14:00Z"/>
        </w:rPr>
      </w:pPr>
      <w:r w:rsidRPr="009D4BAC">
        <w:rPr>
          <w:rFonts w:hint="eastAsia"/>
        </w:rPr>
        <w:t>새로운</w:t>
      </w:r>
      <w:r w:rsidRPr="009D4BAC">
        <w:t xml:space="preserve"> 이미지 데이타가 업데이트 됨</w:t>
      </w:r>
      <w:r>
        <w:rPr>
          <w:rFonts w:hint="eastAsia"/>
        </w:rPr>
        <w:t>을 알림.</w:t>
      </w:r>
    </w:p>
    <w:p w:rsidR="00503D12" w:rsidRDefault="00503D12" w:rsidP="00B115E3">
      <w:pPr>
        <w:rPr>
          <w:ins w:id="891" w:author="Loen" w:date="2009-03-11T15:15:00Z"/>
        </w:rPr>
      </w:pPr>
    </w:p>
    <w:p w:rsidR="00000000" w:rsidRDefault="00503D12">
      <w:pPr>
        <w:pStyle w:val="4"/>
        <w:rPr>
          <w:ins w:id="892" w:author="Loen" w:date="2009-03-11T15:15:00Z"/>
        </w:rPr>
        <w:pPrChange w:id="893" w:author="Loen" w:date="2009-03-11T15:15:00Z">
          <w:pPr/>
        </w:pPrChange>
      </w:pPr>
      <w:ins w:id="894" w:author="Loen" w:date="2009-03-11T15:14:00Z">
        <w:r>
          <w:rPr>
            <w:rFonts w:hint="eastAsia"/>
          </w:rPr>
          <w:lastRenderedPageBreak/>
          <w:t xml:space="preserve">event </w:t>
        </w:r>
      </w:ins>
      <w:ins w:id="895" w:author="Loen" w:date="2009-03-11T15:15:00Z">
        <w:r>
          <w:rPr>
            <w:rFonts w:hint="eastAsia"/>
          </w:rPr>
          <w:t>EventHandler settingchangedEvent</w:t>
        </w:r>
      </w:ins>
    </w:p>
    <w:p w:rsidR="00503D12" w:rsidRDefault="00503D12" w:rsidP="00B115E3">
      <w:ins w:id="896" w:author="Loen" w:date="2009-03-11T15:15:00Z">
        <w:r>
          <w:rPr>
            <w:rFonts w:hint="eastAsia"/>
          </w:rPr>
          <w:t>설정이 바뀌었음을 알림.</w:t>
        </w:r>
      </w:ins>
    </w:p>
    <w:p w:rsidR="00B115E3" w:rsidRDefault="00B115E3" w:rsidP="00B115E3">
      <w:pPr>
        <w:pStyle w:val="2"/>
        <w:spacing w:before="960"/>
        <w:ind w:right="200"/>
      </w:pPr>
      <w:bookmarkStart w:id="897" w:name="_Toc224549159"/>
      <w:r>
        <w:t xml:space="preserve">delegate void </w:t>
      </w:r>
      <w:r w:rsidRPr="00B115E3">
        <w:rPr>
          <w:b/>
        </w:rPr>
        <w:t>ScanDataUpdateDelegate</w:t>
      </w:r>
      <w:r>
        <w:t>(string name</w:t>
      </w:r>
      <w:del w:id="898" w:author="Loen" w:date="2009-03-11T15:28:00Z">
        <w:r w:rsidDel="00693742">
          <w:delText xml:space="preserve">, IntPtr data, </w:delText>
        </w:r>
      </w:del>
      <w:r>
        <w:rPr>
          <w:rFonts w:hint="eastAsia"/>
        </w:rPr>
        <w:t>Int32</w:t>
      </w:r>
      <w:r>
        <w:t xml:space="preserve"> startline, </w:t>
      </w:r>
      <w:r>
        <w:rPr>
          <w:rFonts w:hint="eastAsia"/>
        </w:rPr>
        <w:t>Int32</w:t>
      </w:r>
      <w:r>
        <w:t xml:space="preserve"> lines,</w:t>
      </w:r>
      <w:del w:id="899" w:author="Loen" w:date="2009-03-11T15:28:00Z">
        <w:r w:rsidDel="00693742">
          <w:delText xml:space="preserve"> </w:delText>
        </w:r>
        <w:r w:rsidDel="00693742">
          <w:rPr>
            <w:rFonts w:hint="eastAsia"/>
          </w:rPr>
          <w:delText>Int32</w:delText>
        </w:r>
        <w:r w:rsidDel="00693742">
          <w:delText xml:space="preserve"> linewidth, </w:delText>
        </w:r>
        <w:r w:rsidDel="00693742">
          <w:rPr>
            <w:rFonts w:hint="eastAsia"/>
          </w:rPr>
          <w:delText>Int32</w:delText>
        </w:r>
        <w:r w:rsidDel="00693742">
          <w:delText xml:space="preserve"> frameheight</w:delText>
        </w:r>
      </w:del>
      <w:r>
        <w:t>)</w:t>
      </w:r>
      <w:bookmarkEnd w:id="897"/>
    </w:p>
    <w:p w:rsidR="00B115E3" w:rsidRDefault="00B115E3" w:rsidP="00B115E3">
      <w:r>
        <w:t>스캔 데이타가 업데이트 됨을 알림</w:t>
      </w:r>
    </w:p>
    <w:p w:rsidR="00B115E3" w:rsidRDefault="009D4BAC" w:rsidP="00B115E3">
      <w:r>
        <w:rPr>
          <w:rFonts w:hint="eastAsia"/>
        </w:rPr>
        <w:t>P</w:t>
      </w:r>
      <w:r w:rsidR="00B115E3"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string </w:t>
      </w:r>
      <w:r w:rsidR="00B115E3">
        <w:t>name</w:t>
      </w:r>
      <w:r>
        <w:rPr>
          <w:rFonts w:hint="eastAsia"/>
        </w:rPr>
        <w:t xml:space="preserve"> - </w:t>
      </w:r>
      <w:r w:rsidR="00B115E3">
        <w:t>주사 설정 이름</w:t>
      </w:r>
    </w:p>
    <w:p w:rsidR="00B115E3" w:rsidDel="00693742" w:rsidRDefault="009D4BAC" w:rsidP="009D4BAC">
      <w:pPr>
        <w:ind w:left="800" w:firstLine="800"/>
        <w:rPr>
          <w:del w:id="900" w:author="Loen" w:date="2009-03-11T15:28:00Z"/>
        </w:rPr>
      </w:pPr>
      <w:del w:id="901" w:author="Loen" w:date="2009-03-11T15:28:00Z">
        <w:r w:rsidDel="00693742">
          <w:rPr>
            <w:rFonts w:hint="eastAsia"/>
          </w:rPr>
          <w:delText xml:space="preserve">IntPtr </w:delText>
        </w:r>
        <w:r w:rsidR="00B115E3" w:rsidDel="00693742">
          <w:delText>data</w:delText>
        </w:r>
        <w:r w:rsidDel="00693742">
          <w:rPr>
            <w:rFonts w:hint="eastAsia"/>
          </w:rPr>
          <w:delText xml:space="preserve"> - </w:delText>
        </w:r>
        <w:r w:rsidR="00B115E3" w:rsidDel="00693742">
          <w:delText>이미지 데이타 포인터</w:delText>
        </w:r>
      </w:del>
    </w:p>
    <w:p w:rsidR="00B115E3" w:rsidRDefault="009D4BAC" w:rsidP="009D4BAC">
      <w:pPr>
        <w:ind w:left="800" w:firstLine="800"/>
      </w:pPr>
      <w:r>
        <w:rPr>
          <w:rFonts w:hint="eastAsia"/>
        </w:rPr>
        <w:t xml:space="preserve">Int32 </w:t>
      </w:r>
      <w:r w:rsidR="00B115E3">
        <w:t>startline</w:t>
      </w:r>
      <w:r>
        <w:rPr>
          <w:rFonts w:hint="eastAsia"/>
        </w:rPr>
        <w:t xml:space="preserve"> </w:t>
      </w:r>
      <w:r w:rsidR="002B1EB1">
        <w:t>–</w:t>
      </w:r>
      <w:r>
        <w:rPr>
          <w:rFonts w:hint="eastAsia"/>
        </w:rPr>
        <w:t xml:space="preserve"> </w:t>
      </w:r>
      <w:r w:rsidR="002B1EB1">
        <w:rPr>
          <w:rFonts w:hint="eastAsia"/>
        </w:rPr>
        <w:t>획득한 이미지의</w:t>
      </w:r>
      <w:r w:rsidR="00B115E3">
        <w:t xml:space="preserve"> 시작 라인</w:t>
      </w:r>
    </w:p>
    <w:p w:rsidR="00B115E3" w:rsidRDefault="002B1EB1" w:rsidP="002B1EB1">
      <w:pPr>
        <w:ind w:left="800" w:firstLine="800"/>
      </w:pPr>
      <w:r>
        <w:rPr>
          <w:rFonts w:hint="eastAsia"/>
        </w:rPr>
        <w:t xml:space="preserve">Int32 </w:t>
      </w:r>
      <w:r w:rsidR="00B115E3">
        <w:t>lines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B115E3">
        <w:t>획득한 라인 수</w:t>
      </w:r>
    </w:p>
    <w:p w:rsidR="00B115E3" w:rsidDel="00693742" w:rsidRDefault="002B1EB1" w:rsidP="002B1EB1">
      <w:pPr>
        <w:ind w:left="800" w:firstLine="800"/>
        <w:rPr>
          <w:del w:id="902" w:author="Loen" w:date="2009-03-11T15:28:00Z"/>
        </w:rPr>
      </w:pPr>
      <w:del w:id="903" w:author="Loen" w:date="2009-03-11T15:28:00Z">
        <w:r w:rsidDel="00693742">
          <w:rPr>
            <w:rFonts w:hint="eastAsia"/>
          </w:rPr>
          <w:delText xml:space="preserve">Int32 </w:delText>
        </w:r>
        <w:r w:rsidR="00B115E3" w:rsidDel="00693742">
          <w:delText>linewidth</w:delText>
        </w:r>
        <w:r w:rsidDel="00693742">
          <w:rPr>
            <w:rFonts w:hint="eastAsia"/>
          </w:rPr>
          <w:delText xml:space="preserve"> </w:delText>
        </w:r>
        <w:r w:rsidDel="00693742">
          <w:delText>–</w:delText>
        </w:r>
        <w:r w:rsidDel="00693742">
          <w:rPr>
            <w:rFonts w:hint="eastAsia"/>
          </w:rPr>
          <w:delText xml:space="preserve"> 전체 </w:delText>
        </w:r>
        <w:r w:rsidR="00B115E3" w:rsidDel="00693742">
          <w:delText>이미지의 넓이</w:delText>
        </w:r>
      </w:del>
    </w:p>
    <w:p w:rsidR="00B115E3" w:rsidDel="00693742" w:rsidRDefault="002B1EB1" w:rsidP="002B1EB1">
      <w:pPr>
        <w:ind w:left="800" w:firstLine="800"/>
        <w:rPr>
          <w:del w:id="904" w:author="Loen" w:date="2009-03-11T15:28:00Z"/>
        </w:rPr>
      </w:pPr>
      <w:del w:id="905" w:author="Loen" w:date="2009-03-11T15:28:00Z">
        <w:r w:rsidDel="00693742">
          <w:rPr>
            <w:rFonts w:hint="eastAsia"/>
          </w:rPr>
          <w:delText xml:space="preserve">Int32 </w:delText>
        </w:r>
        <w:r w:rsidR="00B115E3" w:rsidDel="00693742">
          <w:delText>frameheight</w:delText>
        </w:r>
        <w:r w:rsidDel="00693742">
          <w:rPr>
            <w:rFonts w:hint="eastAsia"/>
          </w:rPr>
          <w:delText xml:space="preserve"> </w:delText>
        </w:r>
        <w:r w:rsidDel="00693742">
          <w:delText>–</w:delText>
        </w:r>
        <w:r w:rsidDel="00693742">
          <w:rPr>
            <w:rFonts w:hint="eastAsia"/>
          </w:rPr>
          <w:delText xml:space="preserve"> 전체 </w:delText>
        </w:r>
        <w:r w:rsidR="00B115E3" w:rsidDel="00693742">
          <w:delText>이미지의 높이</w:delText>
        </w:r>
      </w:del>
    </w:p>
    <w:p w:rsidR="00B115E3" w:rsidRPr="00B115E3" w:rsidRDefault="00B115E3" w:rsidP="00B115E3"/>
    <w:p w:rsidR="00C71AA7" w:rsidRDefault="00C71AA7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8"/>
          <w:szCs w:val="28"/>
        </w:rPr>
      </w:pPr>
      <w:bookmarkStart w:id="906" w:name="_Toc221951542"/>
      <w:bookmarkStart w:id="907" w:name="_Toc221952505"/>
      <w:r>
        <w:br w:type="page"/>
      </w:r>
    </w:p>
    <w:p w:rsidR="00C35E52" w:rsidRDefault="00C35E52" w:rsidP="00341342">
      <w:pPr>
        <w:pStyle w:val="1"/>
        <w:ind w:right="200"/>
      </w:pPr>
      <w:bookmarkStart w:id="908" w:name="_Toc224549160"/>
      <w:r>
        <w:rPr>
          <w:rFonts w:hint="eastAsia"/>
        </w:rPr>
        <w:lastRenderedPageBreak/>
        <w:t>설정 관리</w:t>
      </w:r>
      <w:bookmarkEnd w:id="906"/>
      <w:bookmarkEnd w:id="907"/>
      <w:bookmarkEnd w:id="908"/>
    </w:p>
    <w:p w:rsidR="00B115E3" w:rsidRDefault="002B1EB1" w:rsidP="00B115E3">
      <w:r>
        <w:rPr>
          <w:rFonts w:hint="eastAsia"/>
        </w:rPr>
        <w:t>설정 파일의 버전을 변환 하고, 설정 파일을 이용해서 객체를 초기화 하거나, 객체의 정보를 저장한다.</w:t>
      </w:r>
    </w:p>
    <w:p w:rsidR="00B115E3" w:rsidRDefault="00B115E3" w:rsidP="00B115E3">
      <w:pPr>
        <w:pStyle w:val="2"/>
        <w:spacing w:before="960"/>
        <w:ind w:right="200"/>
      </w:pPr>
      <w:bookmarkStart w:id="909" w:name="_Toc224549161"/>
      <w:r>
        <w:t>interface ISettingConverter</w:t>
      </w:r>
      <w:bookmarkEnd w:id="909"/>
    </w:p>
    <w:p w:rsidR="00B115E3" w:rsidRDefault="002B1EB1" w:rsidP="00B115E3">
      <w:r>
        <w:rPr>
          <w:rFonts w:hint="eastAsia"/>
        </w:rPr>
        <w:t>설정 파일의 버전을 변환한다.</w:t>
      </w:r>
    </w:p>
    <w:p w:rsidR="00B115E3" w:rsidRDefault="00B115E3" w:rsidP="003404F5">
      <w:pPr>
        <w:pStyle w:val="3"/>
        <w:ind w:left="625" w:right="200"/>
        <w:pPrChange w:id="910" w:author="Loen" w:date="2010-04-06T19:39:00Z">
          <w:pPr>
            <w:pStyle w:val="3"/>
          </w:pPr>
        </w:pPrChange>
      </w:pPr>
      <w:r>
        <w:t>Guid</w:t>
      </w:r>
      <w:r>
        <w:rPr>
          <w:rFonts w:hint="eastAsia"/>
        </w:rPr>
        <w:t xml:space="preserve"> - </w:t>
      </w:r>
      <w:r>
        <w:t>D8B76229-2274-4b71-89AC-3EBDC985AD1A</w:t>
      </w:r>
    </w:p>
    <w:p w:rsidR="00B115E3" w:rsidRPr="00B115E3" w:rsidRDefault="00B115E3" w:rsidP="003404F5">
      <w:pPr>
        <w:pStyle w:val="3"/>
        <w:ind w:left="625" w:right="200"/>
        <w:pPrChange w:id="911" w:author="Loen" w:date="2010-04-06T19:39:00Z">
          <w:pPr>
            <w:pStyle w:val="3"/>
          </w:pPr>
        </w:pPrChange>
      </w:pPr>
      <w:r>
        <w:rPr>
          <w:rFonts w:hint="eastAsia"/>
        </w:rPr>
        <w:t>Method</w:t>
      </w:r>
    </w:p>
    <w:p w:rsidR="00B115E3" w:rsidRDefault="00B115E3" w:rsidP="00B115E3">
      <w:pPr>
        <w:pStyle w:val="4"/>
      </w:pPr>
      <w:r>
        <w:t xml:space="preserve">void </w:t>
      </w:r>
      <w:r w:rsidRPr="00B115E3">
        <w:rPr>
          <w:b/>
        </w:rPr>
        <w:t>Convert</w:t>
      </w:r>
      <w:r>
        <w:t>(string oriName, string newName, string newVer)</w:t>
      </w:r>
    </w:p>
    <w:p w:rsidR="00B115E3" w:rsidRDefault="00B115E3" w:rsidP="00B115E3">
      <w:r>
        <w:t>설정을 변환 한다.</w:t>
      </w:r>
    </w:p>
    <w:p w:rsidR="00B115E3" w:rsidRDefault="00B115E3" w:rsidP="00B115E3">
      <w:r>
        <w:rPr>
          <w:rFonts w:hint="eastAsia"/>
        </w:rPr>
        <w:t>Parameter :</w:t>
      </w:r>
      <w:r>
        <w:rPr>
          <w:rFonts w:hint="eastAsia"/>
        </w:rPr>
        <w:tab/>
        <w:t xml:space="preserve">string oriName </w:t>
      </w:r>
      <w:r>
        <w:t>–</w:t>
      </w:r>
      <w:r>
        <w:rPr>
          <w:rFonts w:hint="eastAsia"/>
        </w:rPr>
        <w:t xml:space="preserve"> 기존 설정 파일 명</w:t>
      </w:r>
    </w:p>
    <w:p w:rsidR="00B115E3" w:rsidRDefault="00B115E3" w:rsidP="00B115E3">
      <w:r>
        <w:rPr>
          <w:rFonts w:hint="eastAsia"/>
        </w:rPr>
        <w:tab/>
      </w:r>
      <w:r>
        <w:rPr>
          <w:rFonts w:hint="eastAsia"/>
        </w:rPr>
        <w:tab/>
        <w:t xml:space="preserve">string newName </w:t>
      </w:r>
      <w:r>
        <w:t>–</w:t>
      </w:r>
      <w:r>
        <w:rPr>
          <w:rFonts w:hint="eastAsia"/>
        </w:rPr>
        <w:t xml:space="preserve"> 새로운 설정 파일 명</w:t>
      </w:r>
    </w:p>
    <w:p w:rsidR="00B115E3" w:rsidRDefault="00B115E3" w:rsidP="00B115E3">
      <w:r>
        <w:rPr>
          <w:rFonts w:hint="eastAsia"/>
        </w:rPr>
        <w:tab/>
      </w:r>
      <w:r>
        <w:rPr>
          <w:rFonts w:hint="eastAsia"/>
        </w:rPr>
        <w:tab/>
        <w:t xml:space="preserve">string newVer </w:t>
      </w:r>
      <w:r>
        <w:t>–</w:t>
      </w:r>
      <w:r>
        <w:rPr>
          <w:rFonts w:hint="eastAsia"/>
        </w:rPr>
        <w:t xml:space="preserve"> 새로운 설정 버전</w:t>
      </w:r>
    </w:p>
    <w:p w:rsidR="00B115E3" w:rsidRDefault="00B115E3" w:rsidP="00B115E3"/>
    <w:p w:rsidR="00B115E3" w:rsidRDefault="00B115E3" w:rsidP="00B115E3">
      <w:pPr>
        <w:pStyle w:val="4"/>
      </w:pPr>
      <w:r>
        <w:t xml:space="preserve">string </w:t>
      </w:r>
      <w:r w:rsidRPr="00B115E3">
        <w:rPr>
          <w:b/>
        </w:rPr>
        <w:t>GetSettingVersion</w:t>
      </w:r>
      <w:r>
        <w:t>(string filename)</w:t>
      </w:r>
    </w:p>
    <w:p w:rsidR="00B115E3" w:rsidRDefault="00B115E3" w:rsidP="00B115E3">
      <w:r>
        <w:t>설정 파일의 버젼을 가져 온다.</w:t>
      </w:r>
    </w:p>
    <w:p w:rsidR="00B115E3" w:rsidRDefault="00B115E3" w:rsidP="00B115E3">
      <w:r>
        <w:rPr>
          <w:rFonts w:hint="eastAsia"/>
        </w:rPr>
        <w:t>Parameter :</w:t>
      </w:r>
      <w:r>
        <w:rPr>
          <w:rFonts w:hint="eastAsia"/>
        </w:rPr>
        <w:tab/>
        <w:t xml:space="preserve">string filename </w:t>
      </w:r>
      <w:r>
        <w:t>–</w:t>
      </w:r>
      <w:r>
        <w:rPr>
          <w:rFonts w:hint="eastAsia"/>
        </w:rPr>
        <w:t>파일 명</w:t>
      </w:r>
    </w:p>
    <w:p w:rsidR="00B115E3" w:rsidRDefault="00B115E3" w:rsidP="00B115E3">
      <w:r>
        <w:rPr>
          <w:rFonts w:hint="eastAsia"/>
        </w:rPr>
        <w:t>Return :</w:t>
      </w:r>
      <w:r>
        <w:rPr>
          <w:rFonts w:hint="eastAsia"/>
        </w:rPr>
        <w:tab/>
      </w:r>
      <w:r>
        <w:rPr>
          <w:rFonts w:hint="eastAsia"/>
        </w:rPr>
        <w:tab/>
        <w:t>버전</w:t>
      </w:r>
    </w:p>
    <w:p w:rsidR="00C35E52" w:rsidRDefault="00B115E3" w:rsidP="00341342">
      <w:pPr>
        <w:pStyle w:val="2"/>
        <w:spacing w:before="960"/>
        <w:ind w:right="200"/>
        <w:rPr>
          <w:b/>
        </w:rPr>
      </w:pPr>
      <w:bookmarkStart w:id="912" w:name="_Toc221951543"/>
      <w:bookmarkStart w:id="913" w:name="_Toc221952506"/>
      <w:bookmarkStart w:id="914" w:name="_Toc224549162"/>
      <w:r>
        <w:rPr>
          <w:rFonts w:hint="eastAsia"/>
        </w:rPr>
        <w:t>i</w:t>
      </w:r>
      <w:r w:rsidR="00C35E52">
        <w:rPr>
          <w:rFonts w:hint="eastAsia"/>
        </w:rPr>
        <w:t xml:space="preserve">nterface </w:t>
      </w:r>
      <w:r>
        <w:rPr>
          <w:rFonts w:hint="eastAsia"/>
        </w:rPr>
        <w:t>I</w:t>
      </w:r>
      <w:r w:rsidR="00C35E52" w:rsidRPr="00FC3913">
        <w:rPr>
          <w:rFonts w:hint="eastAsia"/>
          <w:b/>
        </w:rPr>
        <w:t>SettingManager</w:t>
      </w:r>
      <w:bookmarkEnd w:id="912"/>
      <w:bookmarkEnd w:id="913"/>
      <w:bookmarkEnd w:id="914"/>
    </w:p>
    <w:p w:rsidR="00B115E3" w:rsidRDefault="002B1EB1" w:rsidP="00F479F6">
      <w:r>
        <w:rPr>
          <w:rFonts w:hint="eastAsia"/>
        </w:rPr>
        <w:t>설정 파일에서 설정을 불러와 IController나 IActiveScan을 초기화 하거나, 설정 파일에 저장한다.</w:t>
      </w:r>
    </w:p>
    <w:p w:rsidR="00F479F6" w:rsidRPr="00F479F6" w:rsidRDefault="00B115E3" w:rsidP="003404F5">
      <w:pPr>
        <w:pStyle w:val="3"/>
        <w:ind w:left="625" w:right="200"/>
        <w:pPrChange w:id="915" w:author="Loen" w:date="2010-04-06T19:39:00Z">
          <w:pPr>
            <w:pStyle w:val="3"/>
          </w:pPr>
        </w:pPrChange>
      </w:pPr>
      <w:r w:rsidRPr="00B115E3">
        <w:t>Guid</w:t>
      </w:r>
      <w:r>
        <w:rPr>
          <w:rFonts w:hint="eastAsia"/>
        </w:rPr>
        <w:t xml:space="preserve"> - </w:t>
      </w:r>
      <w:r w:rsidRPr="00B115E3">
        <w:t>0446E</w:t>
      </w:r>
      <w:r>
        <w:t>5A8-D31A-4b3b-8001-8E0FAEEEC17C</w:t>
      </w:r>
    </w:p>
    <w:p w:rsidR="00B115E3" w:rsidRDefault="00B115E3" w:rsidP="003404F5">
      <w:pPr>
        <w:pStyle w:val="3"/>
        <w:ind w:left="625" w:right="200"/>
        <w:pPrChange w:id="916" w:author="Loen" w:date="2010-04-06T19:39:00Z">
          <w:pPr>
            <w:pStyle w:val="3"/>
          </w:pPr>
        </w:pPrChange>
      </w:pPr>
      <w:r>
        <w:rPr>
          <w:rFonts w:hint="eastAsia"/>
        </w:rPr>
        <w:t>Property</w:t>
      </w:r>
    </w:p>
    <w:p w:rsidR="00B115E3" w:rsidRDefault="00B115E3" w:rsidP="002B1EB1">
      <w:pPr>
        <w:pStyle w:val="4"/>
      </w:pPr>
      <w:r w:rsidRPr="00B115E3">
        <w:t xml:space="preserve">bool </w:t>
      </w:r>
      <w:r w:rsidRPr="002B1EB1">
        <w:rPr>
          <w:b/>
        </w:rPr>
        <w:t>Inited</w:t>
      </w:r>
    </w:p>
    <w:p w:rsidR="002B1EB1" w:rsidRDefault="002B1EB1" w:rsidP="00940C28">
      <w:r>
        <w:rPr>
          <w:rFonts w:hint="eastAsia"/>
        </w:rPr>
        <w:t>읽기 전용</w:t>
      </w:r>
    </w:p>
    <w:p w:rsidR="002B1EB1" w:rsidRDefault="002B1EB1" w:rsidP="00940C28">
      <w:r>
        <w:rPr>
          <w:rFonts w:hint="eastAsia"/>
        </w:rPr>
        <w:t>초기화 여부</w:t>
      </w:r>
    </w:p>
    <w:p w:rsidR="00B115E3" w:rsidRDefault="00B115E3" w:rsidP="003404F5">
      <w:pPr>
        <w:pStyle w:val="3"/>
        <w:ind w:left="625" w:right="200"/>
        <w:pPrChange w:id="917" w:author="Loen" w:date="2010-04-06T19:39:00Z">
          <w:pPr>
            <w:pStyle w:val="3"/>
          </w:pPr>
        </w:pPrChange>
      </w:pPr>
      <w:r>
        <w:rPr>
          <w:rFonts w:hint="eastAsia"/>
        </w:rPr>
        <w:t>Method</w:t>
      </w:r>
    </w:p>
    <w:p w:rsidR="002B1EB1" w:rsidRDefault="002B1EB1" w:rsidP="002B1EB1">
      <w:pPr>
        <w:pStyle w:val="4"/>
      </w:pPr>
      <w:r>
        <w:t xml:space="preserve">void </w:t>
      </w:r>
      <w:r w:rsidRPr="002B1EB1">
        <w:rPr>
          <w:b/>
        </w:rPr>
        <w:t>Save</w:t>
      </w:r>
      <w:r>
        <w:t>(string fileName)</w:t>
      </w:r>
    </w:p>
    <w:p w:rsidR="00B115E3" w:rsidRDefault="00B115E3" w:rsidP="00B115E3">
      <w:r>
        <w:t>설정을 저장 함.</w:t>
      </w:r>
    </w:p>
    <w:p w:rsidR="00B115E3" w:rsidRDefault="002B1EB1" w:rsidP="00B115E3">
      <w:r>
        <w:rPr>
          <w:rFonts w:hint="eastAsia"/>
        </w:rPr>
        <w:t>P</w:t>
      </w:r>
      <w:r w:rsidR="00B115E3">
        <w:t>aram</w:t>
      </w:r>
      <w:r>
        <w:rPr>
          <w:rFonts w:hint="eastAsia"/>
        </w:rPr>
        <w:t xml:space="preserve">eter : </w:t>
      </w:r>
      <w:r>
        <w:rPr>
          <w:rFonts w:hint="eastAsia"/>
        </w:rPr>
        <w:tab/>
        <w:t xml:space="preserve">string </w:t>
      </w:r>
      <w:r>
        <w:t>filename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설</w:t>
      </w:r>
      <w:r w:rsidR="00B115E3">
        <w:t>정 파일 명</w:t>
      </w:r>
    </w:p>
    <w:p w:rsidR="002B1EB1" w:rsidRDefault="002B1EB1" w:rsidP="00B115E3"/>
    <w:p w:rsidR="002B1EB1" w:rsidRDefault="002B1EB1" w:rsidP="002B1EB1">
      <w:pPr>
        <w:pStyle w:val="4"/>
      </w:pPr>
      <w:r>
        <w:t xml:space="preserve">void </w:t>
      </w:r>
      <w:r w:rsidRPr="002B1EB1">
        <w:rPr>
          <w:b/>
        </w:rPr>
        <w:t>Load</w:t>
      </w:r>
      <w:r>
        <w:t>(string fileName)</w:t>
      </w:r>
    </w:p>
    <w:p w:rsidR="00B115E3" w:rsidRDefault="00B115E3" w:rsidP="00B115E3">
      <w:r>
        <w:t>설정을 불러 옴.</w:t>
      </w:r>
    </w:p>
    <w:p w:rsidR="00B115E3" w:rsidRDefault="002B1EB1" w:rsidP="00B115E3">
      <w:r>
        <w:rPr>
          <w:rFonts w:hint="eastAsia"/>
        </w:rPr>
        <w:t>P</w:t>
      </w:r>
      <w:r w:rsidR="00B115E3"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string </w:t>
      </w:r>
      <w:r>
        <w:t>filename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B115E3">
        <w:t>설정 파일 명</w:t>
      </w:r>
    </w:p>
    <w:p w:rsidR="00B115E3" w:rsidRDefault="00B115E3" w:rsidP="00B115E3"/>
    <w:p w:rsidR="002B1EB1" w:rsidRDefault="002B1EB1" w:rsidP="002B1EB1">
      <w:pPr>
        <w:pStyle w:val="4"/>
      </w:pPr>
      <w:r>
        <w:lastRenderedPageBreak/>
        <w:t xml:space="preserve">void </w:t>
      </w:r>
      <w:r w:rsidRPr="002B1EB1">
        <w:rPr>
          <w:b/>
        </w:rPr>
        <w:t>ActiveScanInit</w:t>
      </w:r>
      <w:r>
        <w:t>(NanoImage.IActiveScan scanner)</w:t>
      </w:r>
    </w:p>
    <w:p w:rsidR="00B115E3" w:rsidRDefault="00B115E3" w:rsidP="00B115E3">
      <w:r>
        <w:t>설정을 이용하여 ActiveScan에 주사 설정</w:t>
      </w:r>
      <w:r w:rsidR="002B1EB1">
        <w:rPr>
          <w:rFonts w:hint="eastAsia"/>
        </w:rPr>
        <w:t>들</w:t>
      </w:r>
      <w:r>
        <w:t>을 생성 함</w:t>
      </w:r>
    </w:p>
    <w:p w:rsidR="00B115E3" w:rsidRDefault="002B1EB1" w:rsidP="00B115E3">
      <w:r>
        <w:rPr>
          <w:rFonts w:hint="eastAsia"/>
        </w:rPr>
        <w:t>P</w:t>
      </w:r>
      <w:r w:rsidR="00B115E3"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IActiveScan </w:t>
      </w:r>
      <w:r w:rsidR="00B115E3">
        <w:t>scanner</w:t>
      </w:r>
      <w:r>
        <w:rPr>
          <w:rFonts w:hint="eastAsia"/>
        </w:rPr>
        <w:t xml:space="preserve"> - </w:t>
      </w:r>
      <w:r w:rsidR="00B115E3">
        <w:t>주사 설정을 생성할 ActiveScan</w:t>
      </w:r>
    </w:p>
    <w:p w:rsidR="002B1EB1" w:rsidRDefault="002B1EB1" w:rsidP="00B115E3"/>
    <w:p w:rsidR="002B1EB1" w:rsidRDefault="002B1EB1" w:rsidP="002B1EB1">
      <w:pPr>
        <w:pStyle w:val="4"/>
      </w:pPr>
      <w:r>
        <w:t xml:space="preserve">void </w:t>
      </w:r>
      <w:r w:rsidRPr="002B1EB1">
        <w:rPr>
          <w:b/>
        </w:rPr>
        <w:t>ActiveScanCreate</w:t>
      </w:r>
      <w:r>
        <w:t>(NanoImage.IActiveScan scanner, string name)</w:t>
      </w:r>
    </w:p>
    <w:p w:rsidR="00B115E3" w:rsidRDefault="00B115E3" w:rsidP="00B115E3">
      <w:r>
        <w:t>새로운 주사 설정을 ActiveScan 및 설장 파일에 생성 함</w:t>
      </w:r>
    </w:p>
    <w:p w:rsidR="00B115E3" w:rsidRDefault="002B1EB1" w:rsidP="00B115E3">
      <w:r>
        <w:rPr>
          <w:rFonts w:hint="eastAsia"/>
        </w:rPr>
        <w:t>P</w:t>
      </w:r>
      <w:r w:rsidR="00B115E3"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IActivveScan </w:t>
      </w:r>
      <w:r w:rsidR="00B115E3">
        <w:t>scanner</w:t>
      </w:r>
      <w:r>
        <w:rPr>
          <w:rFonts w:hint="eastAsia"/>
        </w:rPr>
        <w:t xml:space="preserve"> - </w:t>
      </w:r>
      <w:r w:rsidR="00B115E3">
        <w:t>새로운 주사 설정을 생성할 ActiveScan</w:t>
      </w:r>
    </w:p>
    <w:p w:rsidR="00B115E3" w:rsidRDefault="002B1EB1" w:rsidP="002B1EB1">
      <w:pPr>
        <w:ind w:left="800" w:firstLine="800"/>
      </w:pPr>
      <w:r>
        <w:rPr>
          <w:rFonts w:hint="eastAsia"/>
        </w:rPr>
        <w:t xml:space="preserve">string </w:t>
      </w:r>
      <w:r w:rsidR="00B115E3">
        <w:t>name</w:t>
      </w:r>
      <w:r>
        <w:rPr>
          <w:rFonts w:hint="eastAsia"/>
        </w:rPr>
        <w:t xml:space="preserve"> - </w:t>
      </w:r>
      <w:r w:rsidR="00B115E3">
        <w:t>주사 설정 명</w:t>
      </w:r>
    </w:p>
    <w:p w:rsidR="002B1EB1" w:rsidRDefault="002B1EB1" w:rsidP="00B115E3"/>
    <w:p w:rsidR="002B1EB1" w:rsidRDefault="002B1EB1" w:rsidP="002B1EB1">
      <w:pPr>
        <w:pStyle w:val="4"/>
      </w:pPr>
      <w:r>
        <w:t xml:space="preserve">void </w:t>
      </w:r>
      <w:r w:rsidRPr="002B1EB1">
        <w:rPr>
          <w:b/>
        </w:rPr>
        <w:t>ActiveScanDelete</w:t>
      </w:r>
      <w:r>
        <w:t>(NanoImage.IActiveScan scanner, string name)</w:t>
      </w:r>
    </w:p>
    <w:p w:rsidR="00B115E3" w:rsidRDefault="00B115E3" w:rsidP="00B115E3">
      <w:r>
        <w:t>ActiveScan과 설정 파일에서 주사 설정을 삭제 함</w:t>
      </w:r>
    </w:p>
    <w:p w:rsidR="002B1EB1" w:rsidRDefault="002B1EB1" w:rsidP="002B1EB1">
      <w:r>
        <w:rPr>
          <w:rFonts w:hint="eastAsia"/>
        </w:rPr>
        <w:t>P</w:t>
      </w:r>
      <w:r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IActivveScan </w:t>
      </w:r>
      <w:r>
        <w:t>scanner</w:t>
      </w:r>
      <w:r>
        <w:rPr>
          <w:rFonts w:hint="eastAsia"/>
        </w:rPr>
        <w:t xml:space="preserve"> - </w:t>
      </w:r>
      <w:r>
        <w:t xml:space="preserve">주사 설정을 </w:t>
      </w:r>
      <w:r>
        <w:rPr>
          <w:rFonts w:hint="eastAsia"/>
        </w:rPr>
        <w:t>삭제</w:t>
      </w:r>
      <w:r>
        <w:t>할 ActiveScan</w:t>
      </w:r>
    </w:p>
    <w:p w:rsidR="002B1EB1" w:rsidRDefault="002B1EB1" w:rsidP="002B1EB1">
      <w:pPr>
        <w:ind w:left="800" w:firstLine="800"/>
      </w:pPr>
      <w:r>
        <w:rPr>
          <w:rFonts w:hint="eastAsia"/>
        </w:rPr>
        <w:t xml:space="preserve">string </w:t>
      </w:r>
      <w:r>
        <w:t>name</w:t>
      </w:r>
      <w:r>
        <w:rPr>
          <w:rFonts w:hint="eastAsia"/>
        </w:rPr>
        <w:t xml:space="preserve"> - </w:t>
      </w:r>
      <w:r>
        <w:t>주사 설정 명</w:t>
      </w:r>
    </w:p>
    <w:p w:rsidR="002B1EB1" w:rsidRDefault="002B1EB1" w:rsidP="00B115E3"/>
    <w:p w:rsidR="002B1EB1" w:rsidRDefault="002B1EB1" w:rsidP="002B1EB1">
      <w:pPr>
        <w:pStyle w:val="4"/>
      </w:pPr>
      <w:r>
        <w:t xml:space="preserve">void </w:t>
      </w:r>
      <w:r w:rsidRPr="002B1EB1">
        <w:rPr>
          <w:b/>
        </w:rPr>
        <w:t>ActiveScanSettingSave</w:t>
      </w:r>
      <w:r>
        <w:t>(NanoImage.IActiveScan scanner, string name)</w:t>
      </w:r>
    </w:p>
    <w:p w:rsidR="00B115E3" w:rsidRDefault="00B115E3" w:rsidP="00B115E3">
      <w:r>
        <w:t>ActiveScan의 특정 주사 설정을 설정 파일에 저장 함</w:t>
      </w:r>
    </w:p>
    <w:p w:rsidR="002B1EB1" w:rsidRDefault="002B1EB1" w:rsidP="002B1EB1">
      <w:r>
        <w:rPr>
          <w:rFonts w:hint="eastAsia"/>
        </w:rPr>
        <w:t>P</w:t>
      </w:r>
      <w:r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IActivveScan </w:t>
      </w:r>
      <w:r>
        <w:t>scanner</w:t>
      </w:r>
      <w:r>
        <w:rPr>
          <w:rFonts w:hint="eastAsia"/>
        </w:rPr>
        <w:t xml:space="preserve"> - </w:t>
      </w:r>
      <w:r>
        <w:t xml:space="preserve">주사 설정을 </w:t>
      </w:r>
      <w:r>
        <w:rPr>
          <w:rFonts w:hint="eastAsia"/>
        </w:rPr>
        <w:t>저장</w:t>
      </w:r>
      <w:r>
        <w:t>할 ActiveScan</w:t>
      </w:r>
    </w:p>
    <w:p w:rsidR="002B1EB1" w:rsidRDefault="002B1EB1" w:rsidP="002B1EB1">
      <w:pPr>
        <w:ind w:left="800" w:firstLine="800"/>
      </w:pPr>
      <w:r>
        <w:rPr>
          <w:rFonts w:hint="eastAsia"/>
        </w:rPr>
        <w:t xml:space="preserve">string </w:t>
      </w:r>
      <w:r>
        <w:t>name</w:t>
      </w:r>
      <w:r>
        <w:rPr>
          <w:rFonts w:hint="eastAsia"/>
        </w:rPr>
        <w:t xml:space="preserve"> - </w:t>
      </w:r>
      <w:r>
        <w:t>주사 설정 명</w:t>
      </w:r>
    </w:p>
    <w:p w:rsidR="002B1EB1" w:rsidRDefault="002B1EB1" w:rsidP="00B115E3"/>
    <w:p w:rsidR="002B1EB1" w:rsidRDefault="002B1EB1" w:rsidP="002B1EB1">
      <w:pPr>
        <w:pStyle w:val="4"/>
      </w:pPr>
      <w:r>
        <w:t xml:space="preserve">string[] </w:t>
      </w:r>
      <w:r w:rsidRPr="002B1EB1">
        <w:rPr>
          <w:b/>
        </w:rPr>
        <w:t>ActiveScanList</w:t>
      </w:r>
      <w:r>
        <w:t>()</w:t>
      </w:r>
    </w:p>
    <w:p w:rsidR="00B115E3" w:rsidRDefault="00B115E3" w:rsidP="00B115E3">
      <w:r>
        <w:t>설정 파일에 있는 주사 설정의 목록을 가져 옴.</w:t>
      </w:r>
    </w:p>
    <w:p w:rsidR="00B115E3" w:rsidRDefault="002B1EB1" w:rsidP="00B115E3">
      <w:r>
        <w:rPr>
          <w:rFonts w:hint="eastAsia"/>
        </w:rPr>
        <w:t>R</w:t>
      </w:r>
      <w:r w:rsidR="00B115E3">
        <w:t>eturn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ab/>
      </w:r>
      <w:r w:rsidR="00B115E3">
        <w:t>주사 설정 목록</w:t>
      </w:r>
    </w:p>
    <w:p w:rsidR="00B115E3" w:rsidRDefault="00B115E3" w:rsidP="00B115E3"/>
    <w:p w:rsidR="002B1EB1" w:rsidRDefault="002B1EB1" w:rsidP="002B1EB1">
      <w:pPr>
        <w:pStyle w:val="4"/>
      </w:pPr>
      <w:r>
        <w:t xml:space="preserve">void </w:t>
      </w:r>
      <w:r w:rsidRPr="002B1EB1">
        <w:rPr>
          <w:b/>
        </w:rPr>
        <w:t>ControllerCreate</w:t>
      </w:r>
      <w:r>
        <w:t>(string name)</w:t>
      </w:r>
    </w:p>
    <w:p w:rsidR="00B115E3" w:rsidRDefault="00B115E3" w:rsidP="00B115E3">
      <w:r>
        <w:t>새로운 Controller 설정을 생성 함.</w:t>
      </w:r>
    </w:p>
    <w:p w:rsidR="00B115E3" w:rsidRDefault="002B1EB1" w:rsidP="00B115E3">
      <w:r>
        <w:rPr>
          <w:rFonts w:hint="eastAsia"/>
        </w:rPr>
        <w:t>P</w:t>
      </w:r>
      <w:r w:rsidR="00B115E3"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string </w:t>
      </w:r>
      <w:r w:rsidR="00B115E3">
        <w:t>name</w:t>
      </w:r>
      <w:r>
        <w:rPr>
          <w:rFonts w:hint="eastAsia"/>
        </w:rPr>
        <w:t xml:space="preserve"> - </w:t>
      </w:r>
      <w:r w:rsidR="00B115E3">
        <w:t>Controller 설정 명</w:t>
      </w:r>
    </w:p>
    <w:p w:rsidR="002B1EB1" w:rsidRDefault="002B1EB1" w:rsidP="00B115E3"/>
    <w:p w:rsidR="002B1EB1" w:rsidRDefault="002B1EB1" w:rsidP="00FF46DE">
      <w:pPr>
        <w:pStyle w:val="4"/>
      </w:pPr>
      <w:r>
        <w:t xml:space="preserve">void </w:t>
      </w:r>
      <w:r w:rsidRPr="00FF46DE">
        <w:rPr>
          <w:b/>
        </w:rPr>
        <w:t>ControllerDelete</w:t>
      </w:r>
      <w:r>
        <w:t>(string name)</w:t>
      </w:r>
    </w:p>
    <w:p w:rsidR="00B115E3" w:rsidRDefault="00B115E3" w:rsidP="00B115E3">
      <w:r>
        <w:t>Controller 설정을 삭제 함.</w:t>
      </w:r>
    </w:p>
    <w:p w:rsidR="00B115E3" w:rsidRDefault="002B1EB1" w:rsidP="00B115E3">
      <w:r>
        <w:rPr>
          <w:rFonts w:hint="eastAsia"/>
        </w:rPr>
        <w:t>P</w:t>
      </w:r>
      <w:r w:rsidR="00B115E3"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string </w:t>
      </w:r>
      <w:r w:rsidR="00B115E3">
        <w:t>name</w:t>
      </w:r>
      <w:r w:rsidR="00FF46DE">
        <w:rPr>
          <w:rFonts w:hint="eastAsia"/>
        </w:rPr>
        <w:t xml:space="preserve"> - </w:t>
      </w:r>
      <w:r w:rsidR="00B115E3">
        <w:t>Controller 설정 명</w:t>
      </w:r>
    </w:p>
    <w:p w:rsidR="002B1EB1" w:rsidRDefault="002B1EB1" w:rsidP="00B115E3"/>
    <w:p w:rsidR="00FF46DE" w:rsidRDefault="00FF46DE" w:rsidP="00FF46DE">
      <w:pPr>
        <w:pStyle w:val="4"/>
      </w:pPr>
      <w:r>
        <w:t xml:space="preserve">string[] </w:t>
      </w:r>
      <w:r w:rsidRPr="00FF46DE">
        <w:rPr>
          <w:b/>
        </w:rPr>
        <w:t>ControllerList</w:t>
      </w:r>
      <w:r>
        <w:t>()</w:t>
      </w:r>
    </w:p>
    <w:p w:rsidR="00B115E3" w:rsidRDefault="00B115E3" w:rsidP="00B115E3">
      <w:r>
        <w:t>사용 가능한 controller 설정 목록</w:t>
      </w:r>
    </w:p>
    <w:p w:rsidR="00B115E3" w:rsidRDefault="00FF46DE" w:rsidP="00B115E3">
      <w:r>
        <w:rPr>
          <w:rFonts w:hint="eastAsia"/>
        </w:rPr>
        <w:t>R</w:t>
      </w:r>
      <w:r w:rsidR="00B115E3">
        <w:t>eturn</w:t>
      </w:r>
      <w:r>
        <w:rPr>
          <w:rFonts w:hint="eastAsia"/>
        </w:rPr>
        <w:t xml:space="preserve"> :</w:t>
      </w:r>
      <w:r>
        <w:rPr>
          <w:rFonts w:hint="eastAsia"/>
        </w:rPr>
        <w:tab/>
      </w:r>
      <w:r>
        <w:rPr>
          <w:rFonts w:hint="eastAsia"/>
        </w:rPr>
        <w:tab/>
      </w:r>
      <w:r w:rsidR="00B115E3">
        <w:t>설정 목록</w:t>
      </w:r>
    </w:p>
    <w:p w:rsidR="00FF46DE" w:rsidRDefault="00FF46DE" w:rsidP="00B115E3"/>
    <w:p w:rsidR="00FF46DE" w:rsidRDefault="00FF46DE" w:rsidP="00FF46DE">
      <w:pPr>
        <w:pStyle w:val="4"/>
      </w:pPr>
      <w:r>
        <w:t xml:space="preserve">void </w:t>
      </w:r>
      <w:r w:rsidRPr="00FF46DE">
        <w:rPr>
          <w:b/>
        </w:rPr>
        <w:t>ControllerChange</w:t>
      </w:r>
      <w:r>
        <w:t>(NanoView.IController controller, string name)</w:t>
      </w:r>
    </w:p>
    <w:p w:rsidR="00B115E3" w:rsidRDefault="00B115E3" w:rsidP="00B115E3">
      <w:r>
        <w:t>Controller의 값을 설정 파일로 부터 user 설정으로 초기화 한다.</w:t>
      </w:r>
    </w:p>
    <w:p w:rsidR="00B115E3" w:rsidRDefault="00FF46DE" w:rsidP="00B115E3">
      <w:r>
        <w:rPr>
          <w:rFonts w:hint="eastAsia"/>
        </w:rPr>
        <w:t>P</w:t>
      </w:r>
      <w:r w:rsidR="00B115E3"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IController </w:t>
      </w:r>
      <w:r w:rsidR="00B115E3">
        <w:t>controller</w:t>
      </w:r>
      <w:r>
        <w:rPr>
          <w:rFonts w:hint="eastAsia"/>
        </w:rPr>
        <w:t xml:space="preserve"> - IC</w:t>
      </w:r>
      <w:r w:rsidR="00B115E3">
        <w:t>ontroller</w:t>
      </w:r>
    </w:p>
    <w:p w:rsidR="00B115E3" w:rsidRDefault="00FF46DE" w:rsidP="00FF46DE">
      <w:pPr>
        <w:ind w:left="800" w:firstLine="800"/>
      </w:pPr>
      <w:r>
        <w:rPr>
          <w:rFonts w:hint="eastAsia"/>
        </w:rPr>
        <w:t xml:space="preserve">string </w:t>
      </w:r>
      <w:r w:rsidR="00B115E3">
        <w:t>name</w:t>
      </w:r>
      <w:r>
        <w:rPr>
          <w:rFonts w:hint="eastAsia"/>
        </w:rPr>
        <w:t xml:space="preserve"> - </w:t>
      </w:r>
      <w:r w:rsidR="00B115E3">
        <w:t>설정 명</w:t>
      </w:r>
    </w:p>
    <w:p w:rsidR="00FF46DE" w:rsidRDefault="00FF46DE" w:rsidP="00B115E3"/>
    <w:p w:rsidR="00FF46DE" w:rsidRDefault="00FF46DE" w:rsidP="00FF46DE">
      <w:pPr>
        <w:pStyle w:val="4"/>
      </w:pPr>
      <w:r>
        <w:t xml:space="preserve">void </w:t>
      </w:r>
      <w:r w:rsidRPr="00FF46DE">
        <w:rPr>
          <w:b/>
        </w:rPr>
        <w:t>ControllerDefault</w:t>
      </w:r>
      <w:r>
        <w:t>(NanoView.IController controller, string name)</w:t>
      </w:r>
    </w:p>
    <w:p w:rsidR="00B115E3" w:rsidRDefault="00B115E3" w:rsidP="00B115E3">
      <w:r>
        <w:t>Controller의 값을 설정 파일로 부터 Factory 설정으로 초기화 한다.</w:t>
      </w:r>
    </w:p>
    <w:p w:rsidR="00B115E3" w:rsidRDefault="0098321C" w:rsidP="00B115E3">
      <w:r>
        <w:rPr>
          <w:rFonts w:hint="eastAsia"/>
        </w:rPr>
        <w:t>P</w:t>
      </w:r>
      <w:r w:rsidR="00B115E3">
        <w:t>aram</w:t>
      </w:r>
      <w:r>
        <w:rPr>
          <w:rFonts w:hint="eastAsia"/>
        </w:rPr>
        <w:t>eter :</w:t>
      </w:r>
      <w:r>
        <w:rPr>
          <w:rFonts w:hint="eastAsia"/>
        </w:rPr>
        <w:tab/>
        <w:t xml:space="preserve">IController </w:t>
      </w:r>
      <w:r w:rsidR="00B115E3">
        <w:t>controller</w:t>
      </w:r>
      <w:r>
        <w:rPr>
          <w:rFonts w:hint="eastAsia"/>
        </w:rPr>
        <w:t xml:space="preserve"> - IC</w:t>
      </w:r>
      <w:r w:rsidR="00B115E3">
        <w:t>ontroller</w:t>
      </w:r>
    </w:p>
    <w:p w:rsidR="00B115E3" w:rsidRDefault="0098321C" w:rsidP="0098321C">
      <w:pPr>
        <w:ind w:left="1600"/>
      </w:pPr>
      <w:r>
        <w:rPr>
          <w:rFonts w:hint="eastAsia"/>
        </w:rPr>
        <w:t xml:space="preserve">string </w:t>
      </w:r>
      <w:r w:rsidR="00B115E3">
        <w:t>name</w:t>
      </w:r>
      <w:r>
        <w:rPr>
          <w:rFonts w:hint="eastAsia"/>
        </w:rPr>
        <w:t xml:space="preserve"> - </w:t>
      </w:r>
      <w:r w:rsidR="00B115E3">
        <w:t>설정 명</w:t>
      </w:r>
    </w:p>
    <w:p w:rsidR="00FF46DE" w:rsidRDefault="00FF46DE" w:rsidP="00B115E3"/>
    <w:p w:rsidR="0098321C" w:rsidRDefault="0098321C" w:rsidP="0098321C">
      <w:pPr>
        <w:pStyle w:val="4"/>
      </w:pPr>
      <w:r>
        <w:t xml:space="preserve">void </w:t>
      </w:r>
      <w:r w:rsidRPr="0098321C">
        <w:rPr>
          <w:b/>
        </w:rPr>
        <w:t>ControllerSettingSave</w:t>
      </w:r>
      <w:r>
        <w:t>(NanoView.IController controller)</w:t>
      </w:r>
    </w:p>
    <w:p w:rsidR="00B115E3" w:rsidRDefault="00B115E3" w:rsidP="00B115E3">
      <w:r>
        <w:t>controller의 값을들 설정 파일에 저장 한다.</w:t>
      </w:r>
    </w:p>
    <w:p w:rsidR="00B115E3" w:rsidRDefault="0098321C" w:rsidP="00B115E3">
      <w:r>
        <w:rPr>
          <w:rFonts w:hint="eastAsia"/>
        </w:rPr>
        <w:t>P</w:t>
      </w:r>
      <w:r w:rsidR="00B115E3">
        <w:t>aram</w:t>
      </w:r>
      <w:r>
        <w:rPr>
          <w:rFonts w:hint="eastAsia"/>
        </w:rPr>
        <w:t>eter</w:t>
      </w:r>
      <w:r w:rsidR="00B115E3">
        <w:t xml:space="preserve"> </w:t>
      </w:r>
      <w:r>
        <w:rPr>
          <w:rFonts w:hint="eastAsia"/>
        </w:rPr>
        <w:t>:</w:t>
      </w:r>
      <w:r>
        <w:rPr>
          <w:rFonts w:hint="eastAsia"/>
        </w:rPr>
        <w:tab/>
        <w:t xml:space="preserve">IController </w:t>
      </w:r>
      <w:r w:rsidR="00B115E3">
        <w:t>controller</w:t>
      </w:r>
      <w:r>
        <w:rPr>
          <w:rFonts w:hint="eastAsia"/>
        </w:rPr>
        <w:t xml:space="preserve"> - IC</w:t>
      </w:r>
      <w:r w:rsidR="00B115E3">
        <w:t>ontroller</w:t>
      </w:r>
    </w:p>
    <w:p w:rsidR="00B115E3" w:rsidRDefault="00B115E3" w:rsidP="00B115E3"/>
    <w:p w:rsidR="00FE0384" w:rsidRDefault="00FE0384" w:rsidP="00FE0384">
      <w:pPr>
        <w:pStyle w:val="1"/>
        <w:ind w:right="200"/>
      </w:pPr>
      <w:bookmarkStart w:id="918" w:name="_Toc224549163"/>
      <w:r>
        <w:rPr>
          <w:rFonts w:hint="eastAsia"/>
        </w:rPr>
        <w:lastRenderedPageBreak/>
        <w:t>예제</w:t>
      </w:r>
      <w:bookmarkEnd w:id="918"/>
    </w:p>
    <w:p w:rsidR="00FE0384" w:rsidRDefault="00FE0384" w:rsidP="00FE0384">
      <w:pPr>
        <w:pStyle w:val="2"/>
        <w:spacing w:before="960"/>
        <w:ind w:right="200"/>
      </w:pPr>
      <w:bookmarkStart w:id="919" w:name="_Toc224549164"/>
      <w:r>
        <w:rPr>
          <w:rFonts w:hint="eastAsia"/>
        </w:rPr>
        <w:t>객체 생성</w:t>
      </w:r>
      <w:bookmarkEnd w:id="919"/>
    </w:p>
    <w:p w:rsidR="00FE0384" w:rsidRDefault="00FE0384" w:rsidP="00FE0384">
      <w:r>
        <w:t>IActiveScan scanner;</w:t>
      </w:r>
    </w:p>
    <w:p w:rsidR="00FE0384" w:rsidRDefault="00FE0384" w:rsidP="00FE0384">
      <w:r>
        <w:t>ISettingManager setManage;</w:t>
      </w:r>
    </w:p>
    <w:p w:rsidR="00FE0384" w:rsidRDefault="00FE0384" w:rsidP="00FE0384">
      <w:r>
        <w:t>IController column;</w:t>
      </w:r>
    </w:p>
    <w:p w:rsidR="00FE0384" w:rsidRDefault="00FE0384" w:rsidP="00FE0384"/>
    <w:p w:rsidR="00FE0384" w:rsidRDefault="00FE0384" w:rsidP="00FE0384">
      <w:r>
        <w:t>INanoeyeFactory nanoeyeFct;</w:t>
      </w:r>
    </w:p>
    <w:p w:rsidR="00FE0384" w:rsidRDefault="00FE0384" w:rsidP="00FE0384"/>
    <w:p w:rsidR="00FE0384" w:rsidRDefault="00FE0384" w:rsidP="00FE0384">
      <w:r>
        <w:t>...</w:t>
      </w:r>
    </w:p>
    <w:p w:rsidR="00FE0384" w:rsidRDefault="00FE0384" w:rsidP="00FE0384"/>
    <w:p w:rsidR="00FE0384" w:rsidRDefault="00FE0384" w:rsidP="00FE0384">
      <w:r>
        <w:t>void CreateObjets()</w:t>
      </w:r>
    </w:p>
    <w:p w:rsidR="00FE0384" w:rsidRDefault="00FE0384" w:rsidP="00FE0384">
      <w:r>
        <w:t>{</w:t>
      </w:r>
    </w:p>
    <w:p w:rsidR="00FE0384" w:rsidRDefault="00FE0384" w:rsidP="00FE0384">
      <w:r>
        <w:tab/>
        <w:t>nanoeyeFct = new NanoeyeFactory();</w:t>
      </w:r>
    </w:p>
    <w:p w:rsidR="00FE0384" w:rsidRDefault="00FE0384" w:rsidP="00FE0384">
      <w:r>
        <w:tab/>
        <w:t>nanoeyeFct.ActiveScanType = (int)(ActiveScanTypeEnum.Version001);</w:t>
      </w:r>
    </w:p>
    <w:p w:rsidR="00FE0384" w:rsidRDefault="00FE0384" w:rsidP="00FE0384">
      <w:r>
        <w:tab/>
        <w:t>nanoeyeFct.ControllerType = (int)(ControllerTypeEnum.Mini_SEM);</w:t>
      </w:r>
    </w:p>
    <w:p w:rsidR="00FE0384" w:rsidRDefault="00FE0384" w:rsidP="00FE0384">
      <w:r>
        <w:tab/>
        <w:t>nanoeyeFct.SettingConverterType = (int)(SettingConverterTypeEnum.Version001);</w:t>
      </w:r>
    </w:p>
    <w:p w:rsidR="00FE0384" w:rsidRDefault="00FE0384" w:rsidP="00FE0384">
      <w:r>
        <w:tab/>
        <w:t>nanoeyeFct.SettingManagerType = (int)(SettingManagerTypeEnum.Version001);</w:t>
      </w:r>
    </w:p>
    <w:p w:rsidR="00FE0384" w:rsidRDefault="00FE0384" w:rsidP="00FE0384"/>
    <w:p w:rsidR="00FE0384" w:rsidRDefault="00FE0384" w:rsidP="00FE0384">
      <w:r>
        <w:tab/>
        <w:t>setManage = nanoeyeFct.GetNewSettingManager();</w:t>
      </w:r>
    </w:p>
    <w:p w:rsidR="00FE0384" w:rsidRDefault="00FE0384" w:rsidP="00FE0384">
      <w:r>
        <w:tab/>
        <w:t>scanner = nanoeyeFct.GetNewActiveScan();</w:t>
      </w:r>
    </w:p>
    <w:p w:rsidR="00FE0384" w:rsidRDefault="00FE0384" w:rsidP="00FE0384">
      <w:r>
        <w:tab/>
        <w:t>column = nanoeyeFct.GetNewController();</w:t>
      </w:r>
    </w:p>
    <w:p w:rsidR="00FE0384" w:rsidRDefault="00FE0384" w:rsidP="00FE0384">
      <w:r>
        <w:t>}</w:t>
      </w:r>
    </w:p>
    <w:p w:rsidR="00FE0384" w:rsidRDefault="00FE0384" w:rsidP="00FE0384">
      <w:pPr>
        <w:pStyle w:val="2"/>
        <w:spacing w:before="960"/>
        <w:ind w:right="200"/>
      </w:pPr>
      <w:bookmarkStart w:id="920" w:name="_Toc224549165"/>
      <w:r>
        <w:rPr>
          <w:rFonts w:hint="eastAsia"/>
        </w:rPr>
        <w:t>Column 초기화</w:t>
      </w:r>
      <w:bookmarkEnd w:id="920"/>
    </w:p>
    <w:p w:rsidR="00FE0384" w:rsidRDefault="00FE0384" w:rsidP="00FE0384">
      <w:r>
        <w:t>void ColumnInit(IController column)</w:t>
      </w:r>
    </w:p>
    <w:p w:rsidR="00FE0384" w:rsidRDefault="00FE0384" w:rsidP="00FE0384">
      <w:r>
        <w:t>{</w:t>
      </w:r>
    </w:p>
    <w:p w:rsidR="00FE0384" w:rsidRDefault="00FE0384" w:rsidP="00FE0384">
      <w:r>
        <w:tab/>
        <w:t>string[] items = column.GetPortList();</w:t>
      </w:r>
    </w:p>
    <w:p w:rsidR="00FE0384" w:rsidRDefault="00FE0384" w:rsidP="00FE0384">
      <w:r>
        <w:tab/>
        <w:t>if ( items == null )</w:t>
      </w:r>
    </w:p>
    <w:p w:rsidR="00FE0384" w:rsidRDefault="00FE0384" w:rsidP="00FE0384">
      <w:r>
        <w:tab/>
        <w:t>{</w:t>
      </w:r>
    </w:p>
    <w:p w:rsidR="00FE0384" w:rsidRDefault="00FE0384" w:rsidP="00FE0384">
      <w:r>
        <w:tab/>
      </w:r>
      <w:r>
        <w:tab/>
        <w:t>// Mini-SEM과 연결 되지 않은 경우 처리</w:t>
      </w:r>
    </w:p>
    <w:p w:rsidR="00FE0384" w:rsidRDefault="00FE0384" w:rsidP="00FE0384">
      <w:r>
        <w:tab/>
        <w:t>}</w:t>
      </w:r>
    </w:p>
    <w:p w:rsidR="00FE0384" w:rsidRDefault="00FE0384" w:rsidP="00FE0384"/>
    <w:p w:rsidR="00FE0384" w:rsidRDefault="00FE0384" w:rsidP="00FE0384">
      <w:r>
        <w:tab/>
        <w:t>string port = // items에서 하나를 선택 해야 함.</w:t>
      </w:r>
    </w:p>
    <w:p w:rsidR="00FE0384" w:rsidRDefault="00FE0384" w:rsidP="00FE0384">
      <w:r>
        <w:tab/>
        <w:t>column.ColumnInit(port);</w:t>
      </w:r>
    </w:p>
    <w:p w:rsidR="00FE0384" w:rsidRDefault="00FE0384" w:rsidP="00FE0384">
      <w:r>
        <w:lastRenderedPageBreak/>
        <w:t>}</w:t>
      </w:r>
    </w:p>
    <w:p w:rsidR="00FE0384" w:rsidRDefault="00FE0384" w:rsidP="00FE0384">
      <w:pPr>
        <w:pStyle w:val="2"/>
        <w:spacing w:before="960"/>
        <w:ind w:right="200"/>
      </w:pPr>
      <w:bookmarkStart w:id="921" w:name="_Toc224549166"/>
      <w:r>
        <w:rPr>
          <w:rFonts w:hint="eastAsia"/>
        </w:rPr>
        <w:t>Scanner 초기화</w:t>
      </w:r>
      <w:bookmarkEnd w:id="921"/>
    </w:p>
    <w:p w:rsidR="00FE0384" w:rsidRDefault="00FE0384" w:rsidP="00FE0384">
      <w:r>
        <w:t>void ScannerInit(IActiveScan scanner)</w:t>
      </w:r>
    </w:p>
    <w:p w:rsidR="00FE0384" w:rsidRDefault="00FE0384" w:rsidP="00FE0384">
      <w:r>
        <w:t>{</w:t>
      </w:r>
    </w:p>
    <w:p w:rsidR="00FE0384" w:rsidRDefault="00FE0384" w:rsidP="00FE0384">
      <w:r>
        <w:tab/>
        <w:t>string[] items = scanner.GetDevList();</w:t>
      </w:r>
    </w:p>
    <w:p w:rsidR="00FE0384" w:rsidRDefault="00FE0384" w:rsidP="00FE0384">
      <w:r>
        <w:tab/>
        <w:t>if ( items == null )</w:t>
      </w:r>
    </w:p>
    <w:p w:rsidR="00FE0384" w:rsidRDefault="00FE0384" w:rsidP="00FE0384">
      <w:r>
        <w:tab/>
        <w:t>{</w:t>
      </w:r>
    </w:p>
    <w:p w:rsidR="00FE0384" w:rsidRDefault="00FE0384" w:rsidP="00FE0384">
      <w:r>
        <w:tab/>
      </w:r>
      <w:r>
        <w:tab/>
        <w:t>// DAQ 장치가 연결 되지 않은 경우 처리</w:t>
      </w:r>
    </w:p>
    <w:p w:rsidR="00FE0384" w:rsidRDefault="00FE0384" w:rsidP="00FE0384">
      <w:r>
        <w:tab/>
        <w:t>}</w:t>
      </w:r>
    </w:p>
    <w:p w:rsidR="00FE0384" w:rsidRDefault="00FE0384" w:rsidP="00FE0384">
      <w:r>
        <w:tab/>
      </w:r>
    </w:p>
    <w:p w:rsidR="00FE0384" w:rsidRDefault="00FE0384" w:rsidP="00FE0384">
      <w:r>
        <w:tab/>
        <w:t>string dev = // items에서 하나를 선택 해야 함.</w:t>
      </w:r>
    </w:p>
    <w:p w:rsidR="00FE0384" w:rsidRDefault="00FE0384" w:rsidP="00FE0384">
      <w:r>
        <w:tab/>
        <w:t>scanner.Initialize(dev);</w:t>
      </w:r>
    </w:p>
    <w:p w:rsidR="00FE0384" w:rsidRDefault="00FE0384" w:rsidP="00FE0384">
      <w:r>
        <w:t>}</w:t>
      </w:r>
    </w:p>
    <w:p w:rsidR="00FE0384" w:rsidRDefault="00FE0384" w:rsidP="00FE0384">
      <w:pPr>
        <w:pStyle w:val="2"/>
        <w:spacing w:before="960"/>
        <w:ind w:right="200"/>
      </w:pPr>
      <w:bookmarkStart w:id="922" w:name="_Toc224549167"/>
      <w:r>
        <w:rPr>
          <w:rFonts w:hint="eastAsia"/>
        </w:rPr>
        <w:t>설정 불러오기</w:t>
      </w:r>
      <w:bookmarkEnd w:id="922"/>
    </w:p>
    <w:p w:rsidR="00FE0384" w:rsidRDefault="00FE0384" w:rsidP="00FE0384">
      <w:r>
        <w:t>void SettingLoad(ISettingManager setManage, IActiveScan scanner, IController column)</w:t>
      </w:r>
    </w:p>
    <w:p w:rsidR="00FE0384" w:rsidRDefault="00FE0384" w:rsidP="00FE0384">
      <w:r>
        <w:t>{</w:t>
      </w:r>
    </w:p>
    <w:p w:rsidR="00FE0384" w:rsidRDefault="00FE0384" w:rsidP="00FE0384">
      <w:r>
        <w:tab/>
        <w:t>string setFileName = @".\Nanoeye001.config";</w:t>
      </w:r>
    </w:p>
    <w:p w:rsidR="00FE0384" w:rsidRDefault="00FE0384" w:rsidP="00FE0384">
      <w:r>
        <w:tab/>
        <w:t>string oriName = @".\NanoeyeSEM.config";</w:t>
      </w:r>
    </w:p>
    <w:p w:rsidR="00FE0384" w:rsidRDefault="00FE0384" w:rsidP="00FE0384"/>
    <w:p w:rsidR="00FE0384" w:rsidRDefault="00FE0384" w:rsidP="00FE0384">
      <w:r>
        <w:tab/>
        <w:t>if ( File.Exists(setFileName) )</w:t>
      </w:r>
    </w:p>
    <w:p w:rsidR="00FE0384" w:rsidRDefault="00FE0384" w:rsidP="00FE0384">
      <w:r>
        <w:tab/>
        <w:t>{</w:t>
      </w:r>
    </w:p>
    <w:p w:rsidR="00FE0384" w:rsidRDefault="00FE0384" w:rsidP="00FE0384">
      <w:r>
        <w:tab/>
        <w:t>}</w:t>
      </w:r>
    </w:p>
    <w:p w:rsidR="00FE0384" w:rsidRDefault="00FE0384" w:rsidP="00FE0384">
      <w:r>
        <w:tab/>
        <w:t>else if ( File.Exists(oriName) )</w:t>
      </w:r>
    </w:p>
    <w:p w:rsidR="00FE0384" w:rsidRDefault="00FE0384" w:rsidP="00FE0384">
      <w:r>
        <w:tab/>
        <w:t>{</w:t>
      </w:r>
    </w:p>
    <w:p w:rsidR="00FE0384" w:rsidRDefault="00FE0384" w:rsidP="00FE0384">
      <w:r>
        <w:tab/>
      </w:r>
      <w:r>
        <w:tab/>
        <w:t>ISettingConverter conv = nanoeyeFct.GetNewSettingConverter();</w:t>
      </w:r>
    </w:p>
    <w:p w:rsidR="00FE0384" w:rsidRDefault="00FE0384" w:rsidP="00FE0384">
      <w:r>
        <w:tab/>
      </w:r>
      <w:r>
        <w:tab/>
        <w:t>conv.Convert(oriName, setFileName, "Nanoeye001");</w:t>
      </w:r>
    </w:p>
    <w:p w:rsidR="00FE0384" w:rsidRDefault="00FE0384" w:rsidP="00FE0384">
      <w:r>
        <w:tab/>
        <w:t>}</w:t>
      </w:r>
    </w:p>
    <w:p w:rsidR="00FE0384" w:rsidRDefault="00FE0384" w:rsidP="00FE0384">
      <w:r>
        <w:tab/>
        <w:t>else</w:t>
      </w:r>
    </w:p>
    <w:p w:rsidR="00FE0384" w:rsidRDefault="00FE0384" w:rsidP="00FE0384">
      <w:r>
        <w:tab/>
        <w:t>{</w:t>
      </w:r>
    </w:p>
    <w:p w:rsidR="00FE0384" w:rsidRDefault="00FE0384" w:rsidP="00FE0384">
      <w:r>
        <w:tab/>
      </w:r>
      <w:r>
        <w:tab/>
        <w:t>CreateNewConfig(setManage, _SetFileName);</w:t>
      </w:r>
    </w:p>
    <w:p w:rsidR="00FE0384" w:rsidRDefault="00FE0384" w:rsidP="00FE0384">
      <w:r>
        <w:tab/>
        <w:t>}</w:t>
      </w:r>
    </w:p>
    <w:p w:rsidR="00FE0384" w:rsidRDefault="00FE0384" w:rsidP="00FE0384">
      <w:r>
        <w:tab/>
        <w:t>setManage.Load(newName);</w:t>
      </w:r>
    </w:p>
    <w:p w:rsidR="00FE0384" w:rsidRDefault="00FE0384" w:rsidP="00FE0384">
      <w:r>
        <w:tab/>
        <w:t>setManage.ActiveScanInit(scanner);</w:t>
      </w:r>
    </w:p>
    <w:p w:rsidR="00FE0384" w:rsidRDefault="00FE0384" w:rsidP="00FE0384">
      <w:r>
        <w:lastRenderedPageBreak/>
        <w:tab/>
        <w:t>string[] items = setManage.ControllerList();</w:t>
      </w:r>
    </w:p>
    <w:p w:rsidR="00FE0384" w:rsidRDefault="00FE0384" w:rsidP="00FE0384">
      <w:r>
        <w:tab/>
        <w:t>setManage.ControllerChange(column, items[0]);</w:t>
      </w:r>
    </w:p>
    <w:p w:rsidR="00FE0384" w:rsidRDefault="00FE0384" w:rsidP="00FE0384">
      <w:r>
        <w:t>}</w:t>
      </w:r>
    </w:p>
    <w:p w:rsidR="00FE0384" w:rsidRDefault="00FE0384" w:rsidP="00FE0384"/>
    <w:p w:rsidR="00FE0384" w:rsidRDefault="00FE0384" w:rsidP="00FE0384">
      <w:r>
        <w:t>void CreateNewConfig(ISettingManager setManage, string filename)</w:t>
      </w:r>
    </w:p>
    <w:p w:rsidR="00FE0384" w:rsidRDefault="00FE0384" w:rsidP="00FE0384">
      <w:r>
        <w:t>{</w:t>
      </w:r>
    </w:p>
    <w:p w:rsidR="00FE0384" w:rsidRDefault="00FE0384" w:rsidP="00FE0384">
      <w:r>
        <w:tab/>
        <w:t>setManage.ControllerCreate("Column 0");</w:t>
      </w:r>
    </w:p>
    <w:p w:rsidR="00FE0384" w:rsidRDefault="00FE0384" w:rsidP="00FE0384">
      <w:r>
        <w:tab/>
        <w:t>setManage.ActiveScanCreate(scanner, "Fast Scan");</w:t>
      </w:r>
    </w:p>
    <w:p w:rsidR="00FE0384" w:rsidRDefault="00FE0384" w:rsidP="00FE0384">
      <w:r>
        <w:tab/>
        <w:t>setManage.ActiveScanCreate(scanner, "Slow Scan");</w:t>
      </w:r>
    </w:p>
    <w:p w:rsidR="00FE0384" w:rsidRDefault="00FE0384" w:rsidP="00FE0384">
      <w:r>
        <w:tab/>
        <w:t>setManage.ActiveScanCreate(scanner, "Fast Photo");</w:t>
      </w:r>
    </w:p>
    <w:p w:rsidR="00FE0384" w:rsidRDefault="00FE0384" w:rsidP="00FE0384">
      <w:r>
        <w:tab/>
        <w:t>setManage.ActiveScanCreate(scanner, "Slow Photo");</w:t>
      </w:r>
    </w:p>
    <w:p w:rsidR="00FE0384" w:rsidRDefault="00FE0384" w:rsidP="00FE0384">
      <w:r>
        <w:tab/>
        <w:t>setManage.ActiveScanCreate(scanner, "Scan Pause");</w:t>
      </w:r>
    </w:p>
    <w:p w:rsidR="00FE0384" w:rsidRDefault="00FE0384" w:rsidP="00FE0384">
      <w:r>
        <w:tab/>
        <w:t>setManage.Save(filename);</w:t>
      </w:r>
    </w:p>
    <w:p w:rsidR="00FE0384" w:rsidRDefault="00FE0384" w:rsidP="00FE0384">
      <w:r>
        <w:tab/>
        <w:t>setManage = null;</w:t>
      </w:r>
    </w:p>
    <w:p w:rsidR="00FE0384" w:rsidRDefault="00FE0384" w:rsidP="00FE0384">
      <w:r>
        <w:tab/>
        <w:t>setManage = nanoeyeFct.GetNewSettingManager();</w:t>
      </w:r>
    </w:p>
    <w:p w:rsidR="00FE0384" w:rsidRDefault="00FE0384" w:rsidP="00FE0384">
      <w:r>
        <w:t>}</w:t>
      </w:r>
    </w:p>
    <w:p w:rsidR="00FE0384" w:rsidRDefault="00FE0384" w:rsidP="00FE0384">
      <w:pPr>
        <w:pStyle w:val="2"/>
        <w:spacing w:before="960"/>
        <w:ind w:right="200"/>
      </w:pPr>
      <w:bookmarkStart w:id="923" w:name="_Toc224549168"/>
      <w:r>
        <w:rPr>
          <w:rFonts w:hint="eastAsia"/>
        </w:rPr>
        <w:t>Scanner 동작 시키기</w:t>
      </w:r>
      <w:bookmarkEnd w:id="923"/>
    </w:p>
    <w:p w:rsidR="00FE0384" w:rsidRDefault="00FE0384" w:rsidP="00FE0384">
      <w:r>
        <w:t>void RunScanner(IActiveScan scanner, string mode)</w:t>
      </w:r>
    </w:p>
    <w:p w:rsidR="00FE0384" w:rsidRPr="003404F5" w:rsidRDefault="00FE0384" w:rsidP="00FE0384">
      <w:pPr>
        <w:rPr>
          <w:lang w:val="fr-FR"/>
          <w:rPrChange w:id="924" w:author="Loen" w:date="2010-04-06T19:37:00Z">
            <w:rPr/>
          </w:rPrChange>
        </w:rPr>
      </w:pPr>
      <w:r w:rsidRPr="003404F5">
        <w:rPr>
          <w:lang w:val="fr-FR"/>
          <w:rPrChange w:id="925" w:author="Loen" w:date="2010-04-06T19:37:00Z">
            <w:rPr/>
          </w:rPrChange>
        </w:rPr>
        <w:t>{</w:t>
      </w:r>
    </w:p>
    <w:p w:rsidR="00FE0384" w:rsidRPr="003404F5" w:rsidRDefault="00FE0384" w:rsidP="00FE0384">
      <w:pPr>
        <w:rPr>
          <w:lang w:val="fr-FR"/>
          <w:rPrChange w:id="926" w:author="Loen" w:date="2010-04-06T19:37:00Z">
            <w:rPr/>
          </w:rPrChange>
        </w:rPr>
      </w:pPr>
      <w:r w:rsidRPr="003404F5">
        <w:rPr>
          <w:lang w:val="fr-FR"/>
          <w:rPrChange w:id="927" w:author="Loen" w:date="2010-04-06T19:37:00Z">
            <w:rPr/>
          </w:rPrChange>
        </w:rPr>
        <w:tab/>
        <w:t>scanner.ScannerChange(mode, 0);</w:t>
      </w:r>
    </w:p>
    <w:p w:rsidR="00FE0384" w:rsidRPr="003404F5" w:rsidRDefault="00FE0384" w:rsidP="00FE0384">
      <w:pPr>
        <w:rPr>
          <w:lang w:val="fr-FR"/>
          <w:rPrChange w:id="928" w:author="Loen" w:date="2010-04-06T19:37:00Z">
            <w:rPr/>
          </w:rPrChange>
        </w:rPr>
      </w:pPr>
      <w:r w:rsidRPr="003404F5">
        <w:rPr>
          <w:lang w:val="fr-FR"/>
          <w:rPrChange w:id="929" w:author="Loen" w:date="2010-04-06T19:37:00Z">
            <w:rPr/>
          </w:rPrChange>
        </w:rPr>
        <w:tab/>
        <w:t>IScanItemEvent isie = scanner.GetScanEvent(mode);</w:t>
      </w:r>
    </w:p>
    <w:p w:rsidR="00FE0384" w:rsidRPr="003404F5" w:rsidRDefault="00FE0384" w:rsidP="00FE0384">
      <w:pPr>
        <w:rPr>
          <w:lang w:val="fr-FR"/>
          <w:rPrChange w:id="930" w:author="Loen" w:date="2010-04-06T19:37:00Z">
            <w:rPr/>
          </w:rPrChange>
        </w:rPr>
      </w:pPr>
      <w:r w:rsidRPr="003404F5">
        <w:rPr>
          <w:lang w:val="fr-FR"/>
          <w:rPrChange w:id="931" w:author="Loen" w:date="2010-04-06T19:37:00Z">
            <w:rPr/>
          </w:rPrChange>
        </w:rPr>
        <w:tab/>
      </w:r>
    </w:p>
    <w:p w:rsidR="00FE0384" w:rsidRDefault="00FE0384" w:rsidP="00FE0384">
      <w:r w:rsidRPr="003404F5">
        <w:rPr>
          <w:lang w:val="fr-FR"/>
          <w:rPrChange w:id="932" w:author="Loen" w:date="2010-04-06T19:37:00Z">
            <w:rPr/>
          </w:rPrChange>
        </w:rPr>
        <w:tab/>
      </w:r>
      <w:r>
        <w:t>// Scanning 이벤트에 대해 isie에 이벤트 연결을 통해 이미지를 획득 해야 함.</w:t>
      </w:r>
    </w:p>
    <w:p w:rsidR="00FE0384" w:rsidRDefault="00FE0384" w:rsidP="00FE0384">
      <w:r>
        <w:t>}</w:t>
      </w:r>
    </w:p>
    <w:p w:rsidR="00FE0384" w:rsidRDefault="00FE0384" w:rsidP="00FE0384">
      <w:pPr>
        <w:pStyle w:val="2"/>
        <w:spacing w:before="960"/>
        <w:ind w:right="200"/>
      </w:pPr>
      <w:bookmarkStart w:id="933" w:name="_Toc224549169"/>
      <w:r>
        <w:rPr>
          <w:rFonts w:hint="eastAsia"/>
        </w:rPr>
        <w:t>고압 켜기</w:t>
      </w:r>
      <w:bookmarkEnd w:id="933"/>
    </w:p>
    <w:p w:rsidR="00FE0384" w:rsidRDefault="00FE0384" w:rsidP="00FE0384">
      <w:r>
        <w:t>void HVon(IController column)</w:t>
      </w:r>
    </w:p>
    <w:p w:rsidR="00FE0384" w:rsidRDefault="00FE0384" w:rsidP="00FE0384">
      <w:r>
        <w:t>{</w:t>
      </w:r>
    </w:p>
    <w:p w:rsidR="00FE0384" w:rsidRDefault="00FE0384" w:rsidP="00FE0384">
      <w:r>
        <w:tab/>
        <w:t>column.EgpsEnable(true);</w:t>
      </w:r>
    </w:p>
    <w:p w:rsidR="00FE0384" w:rsidRDefault="00FE0384" w:rsidP="00FE0384">
      <w:r>
        <w:tab/>
        <w:t>column.ScanAmplitudeX.Value = 0.707;</w:t>
      </w:r>
    </w:p>
    <w:p w:rsidR="00FE0384" w:rsidRDefault="00FE0384" w:rsidP="00FE0384">
      <w:r>
        <w:tab/>
        <w:t>column.ScanAmplitudeY.Value = 0.707;</w:t>
      </w:r>
    </w:p>
    <w:p w:rsidR="00FE0384" w:rsidRDefault="00FE0384" w:rsidP="00FE0384">
      <w:r>
        <w:tab/>
        <w:t>System.Threading.Thread.Sleep(3000);</w:t>
      </w:r>
    </w:p>
    <w:p w:rsidR="00FE0384" w:rsidRDefault="00FE0384" w:rsidP="00FE0384">
      <w:r>
        <w:tab/>
        <w:t>column.Eghv.Value = column.Eghv.Value;</w:t>
      </w:r>
    </w:p>
    <w:p w:rsidR="00FE0384" w:rsidRDefault="00FE0384" w:rsidP="00FE0384">
      <w:r>
        <w:tab/>
        <w:t>column.Tip.Value = column.Tip.Value;</w:t>
      </w:r>
    </w:p>
    <w:p w:rsidR="00FE0384" w:rsidRDefault="00FE0384" w:rsidP="00FE0384">
      <w:r>
        <w:lastRenderedPageBreak/>
        <w:tab/>
        <w:t>column.Grid.Value = column.Grid.Value;</w:t>
      </w:r>
    </w:p>
    <w:p w:rsidR="00FE0384" w:rsidRDefault="00FE0384" w:rsidP="00FE0384">
      <w:r>
        <w:tab/>
        <w:t>column.Pmt.Value = column.Pmt.Value;</w:t>
      </w:r>
    </w:p>
    <w:p w:rsidR="00FE0384" w:rsidRDefault="00FE0384" w:rsidP="00FE0384">
      <w:r>
        <w:tab/>
        <w:t>column.Clt.Value = column.Clt.Value;</w:t>
      </w:r>
    </w:p>
    <w:p w:rsidR="00FE0384" w:rsidRDefault="00FE0384" w:rsidP="00FE0384">
      <w:r>
        <w:tab/>
        <w:t>System.Threading.Thread.Sleep(1000);</w:t>
      </w:r>
    </w:p>
    <w:p w:rsidR="00FE0384" w:rsidRDefault="00FE0384" w:rsidP="00FE0384">
      <w:r>
        <w:t>}</w:t>
      </w:r>
    </w:p>
    <w:p w:rsidR="00FE0384" w:rsidRDefault="00FE0384" w:rsidP="00FE0384">
      <w:pPr>
        <w:pStyle w:val="2"/>
        <w:spacing w:before="960"/>
        <w:ind w:right="200"/>
      </w:pPr>
      <w:bookmarkStart w:id="934" w:name="_Toc224549170"/>
      <w:r>
        <w:rPr>
          <w:rFonts w:hint="eastAsia"/>
        </w:rPr>
        <w:t>배율 변경</w:t>
      </w:r>
      <w:bookmarkEnd w:id="934"/>
    </w:p>
    <w:p w:rsidR="00FE0384" w:rsidRDefault="00FE0384" w:rsidP="00FE0384">
      <w:r>
        <w:t>void MagChange(IController column, int mag)</w:t>
      </w:r>
    </w:p>
    <w:p w:rsidR="00FE0384" w:rsidRDefault="00FE0384" w:rsidP="00FE0384">
      <w:r>
        <w:t>{</w:t>
      </w:r>
    </w:p>
    <w:p w:rsidR="00FE0384" w:rsidRDefault="00FE0384" w:rsidP="00FE0384">
      <w:r>
        <w:tab/>
        <w:t>column.Magnification</w:t>
      </w:r>
      <w:ins w:id="935" w:author="Loen" w:date="2009-03-11T15:30:00Z">
        <w:r w:rsidR="00693742">
          <w:rPr>
            <w:rFonts w:hint="eastAsia"/>
          </w:rPr>
          <w:t>.SelectedIndex</w:t>
        </w:r>
      </w:ins>
      <w:del w:id="936" w:author="Loen" w:date="2009-03-11T15:30:00Z">
        <w:r w:rsidDel="00693742">
          <w:delText>.Value</w:delText>
        </w:r>
      </w:del>
      <w:r>
        <w:t xml:space="preserve"> = mag;</w:t>
      </w:r>
    </w:p>
    <w:p w:rsidR="00FE0384" w:rsidRDefault="00FE0384" w:rsidP="00FE0384">
      <w:r>
        <w:tab/>
        <w:t>// "MagnificationX", "MagnificationY", "FeedbackMode"의 값이</w:t>
      </w:r>
    </w:p>
    <w:p w:rsidR="00FE0384" w:rsidRDefault="00FE0384" w:rsidP="00FE0384">
      <w:r>
        <w:tab/>
        <w:t>// "Magnification"에 의해 자동으로 바뀌므로 위의 세 값을 건드릴 필요가 없음.</w:t>
      </w:r>
    </w:p>
    <w:p w:rsidR="00FE0384" w:rsidDel="00DC3BF9" w:rsidRDefault="00FE0384" w:rsidP="00FE0384">
      <w:pPr>
        <w:rPr>
          <w:del w:id="937" w:author="Loen" w:date="2009-03-11T15:35:00Z"/>
        </w:rPr>
      </w:pPr>
      <w:r>
        <w:t>}</w:t>
      </w:r>
    </w:p>
    <w:p w:rsidR="00FE0384" w:rsidRDefault="00FE0384" w:rsidP="00FE0384">
      <w:pPr>
        <w:rPr>
          <w:ins w:id="938" w:author="Loen" w:date="2009-03-11T15:32:00Z"/>
        </w:rPr>
      </w:pPr>
    </w:p>
    <w:p w:rsidR="00000000" w:rsidRDefault="00DC3BF9">
      <w:pPr>
        <w:pStyle w:val="2"/>
        <w:spacing w:before="960"/>
        <w:ind w:right="200"/>
        <w:rPr>
          <w:ins w:id="939" w:author="Loen" w:date="2009-03-11T15:33:00Z"/>
        </w:rPr>
        <w:pPrChange w:id="940" w:author="Loen" w:date="2009-03-11T15:35:00Z">
          <w:pPr/>
        </w:pPrChange>
      </w:pPr>
      <w:bookmarkStart w:id="941" w:name="_Toc224549171"/>
      <w:ins w:id="942" w:author="Loen" w:date="2009-03-11T15:33:00Z">
        <w:r>
          <w:rPr>
            <w:rFonts w:hint="eastAsia"/>
          </w:rPr>
          <w:t>Stig</w:t>
        </w:r>
      </w:ins>
      <w:ins w:id="943" w:author="Loen" w:date="2009-03-11T15:35:00Z">
        <w:r>
          <w:rPr>
            <w:rFonts w:hint="eastAsia"/>
          </w:rPr>
          <w:t>-</w:t>
        </w:r>
      </w:ins>
      <w:ins w:id="944" w:author="Loen" w:date="2009-03-11T15:33:00Z">
        <w:r w:rsidR="00693742">
          <w:rPr>
            <w:rFonts w:hint="eastAsia"/>
          </w:rPr>
          <w:t>Wobbling</w:t>
        </w:r>
      </w:ins>
      <w:ins w:id="945" w:author="Loen" w:date="2009-03-11T15:35:00Z">
        <w:r>
          <w:rPr>
            <w:rFonts w:hint="eastAsia"/>
          </w:rPr>
          <w:t xml:space="preserve"> for Stig-Align</w:t>
        </w:r>
      </w:ins>
      <w:bookmarkEnd w:id="941"/>
    </w:p>
    <w:p w:rsidR="00693742" w:rsidRDefault="00693742" w:rsidP="00FE0384">
      <w:pPr>
        <w:rPr>
          <w:ins w:id="946" w:author="Loen" w:date="2009-03-11T15:33:00Z"/>
        </w:rPr>
      </w:pPr>
      <w:ins w:id="947" w:author="Loen" w:date="2009-03-11T15:33:00Z">
        <w:r>
          <w:rPr>
            <w:rFonts w:hint="eastAsia"/>
          </w:rPr>
          <w:t>void StigWobbling</w:t>
        </w:r>
      </w:ins>
      <w:ins w:id="948" w:author="Loen" w:date="2009-03-11T15:34:00Z">
        <w:r>
          <w:rPr>
            <w:rFonts w:hint="eastAsia"/>
          </w:rPr>
          <w:t>On</w:t>
        </w:r>
      </w:ins>
      <w:ins w:id="949" w:author="Loen" w:date="2009-03-11T15:33:00Z">
        <w:r>
          <w:rPr>
            <w:rFonts w:hint="eastAsia"/>
          </w:rPr>
          <w:t>()</w:t>
        </w:r>
      </w:ins>
    </w:p>
    <w:p w:rsidR="00693742" w:rsidRDefault="00693742" w:rsidP="00FE0384">
      <w:pPr>
        <w:rPr>
          <w:ins w:id="950" w:author="Loen" w:date="2009-03-11T15:33:00Z"/>
        </w:rPr>
      </w:pPr>
      <w:ins w:id="951" w:author="Loen" w:date="2009-03-11T15:33:00Z">
        <w:r>
          <w:rPr>
            <w:rFonts w:hint="eastAsia"/>
          </w:rPr>
          <w:t>{</w:t>
        </w:r>
      </w:ins>
    </w:p>
    <w:p w:rsidR="00693742" w:rsidRDefault="00693742" w:rsidP="00FE0384">
      <w:pPr>
        <w:rPr>
          <w:ins w:id="952" w:author="Loen" w:date="2009-03-11T15:33:00Z"/>
        </w:rPr>
      </w:pPr>
      <w:ins w:id="953" w:author="Loen" w:date="2009-03-11T15:33:00Z">
        <w:r>
          <w:rPr>
            <w:rFonts w:hint="eastAsia"/>
          </w:rPr>
          <w:tab/>
          <w:t xml:space="preserve">column.StigWobbling((int)StigType.StigX, </w:t>
        </w:r>
      </w:ins>
      <w:ins w:id="954" w:author="Loen" w:date="2009-03-11T15:34:00Z">
        <w:r>
          <w:rPr>
            <w:rFonts w:hint="eastAsia"/>
          </w:rPr>
          <w:t>true, 1, 127);</w:t>
        </w:r>
      </w:ins>
    </w:p>
    <w:p w:rsidR="00693742" w:rsidRDefault="00693742" w:rsidP="00693742">
      <w:pPr>
        <w:rPr>
          <w:ins w:id="955" w:author="Loen" w:date="2009-03-11T15:34:00Z"/>
        </w:rPr>
      </w:pPr>
      <w:ins w:id="956" w:author="Loen" w:date="2009-03-11T15:34:00Z">
        <w:r>
          <w:rPr>
            <w:rFonts w:hint="eastAsia"/>
          </w:rPr>
          <w:tab/>
          <w:t>column.StigWobbling((int)StigType.StigY, true, 1, 127);</w:t>
        </w:r>
      </w:ins>
    </w:p>
    <w:p w:rsidR="00693742" w:rsidRDefault="00693742" w:rsidP="00FE0384">
      <w:pPr>
        <w:rPr>
          <w:ins w:id="957" w:author="Loen" w:date="2009-03-11T15:34:00Z"/>
        </w:rPr>
      </w:pPr>
      <w:ins w:id="958" w:author="Loen" w:date="2009-03-11T15:33:00Z">
        <w:r>
          <w:rPr>
            <w:rFonts w:hint="eastAsia"/>
          </w:rPr>
          <w:t>}</w:t>
        </w:r>
      </w:ins>
    </w:p>
    <w:p w:rsidR="00693742" w:rsidRDefault="00693742" w:rsidP="00FE0384">
      <w:pPr>
        <w:rPr>
          <w:ins w:id="959" w:author="Loen" w:date="2009-03-11T15:34:00Z"/>
        </w:rPr>
      </w:pPr>
    </w:p>
    <w:p w:rsidR="00693742" w:rsidRDefault="00693742" w:rsidP="00FE0384">
      <w:pPr>
        <w:rPr>
          <w:ins w:id="960" w:author="Loen" w:date="2009-03-11T15:34:00Z"/>
        </w:rPr>
      </w:pPr>
      <w:ins w:id="961" w:author="Loen" w:date="2009-03-11T15:34:00Z">
        <w:r>
          <w:rPr>
            <w:rFonts w:hint="eastAsia"/>
          </w:rPr>
          <w:t>void StigWobblingOff()</w:t>
        </w:r>
      </w:ins>
    </w:p>
    <w:p w:rsidR="00693742" w:rsidRDefault="00693742" w:rsidP="00FE0384">
      <w:pPr>
        <w:rPr>
          <w:ins w:id="962" w:author="Loen" w:date="2009-03-11T15:34:00Z"/>
        </w:rPr>
      </w:pPr>
      <w:ins w:id="963" w:author="Loen" w:date="2009-03-11T15:34:00Z">
        <w:r>
          <w:rPr>
            <w:rFonts w:hint="eastAsia"/>
          </w:rPr>
          <w:t>{</w:t>
        </w:r>
      </w:ins>
    </w:p>
    <w:p w:rsidR="00693742" w:rsidRDefault="00693742" w:rsidP="00693742">
      <w:pPr>
        <w:rPr>
          <w:ins w:id="964" w:author="Loen" w:date="2009-03-11T15:34:00Z"/>
        </w:rPr>
      </w:pPr>
      <w:ins w:id="965" w:author="Loen" w:date="2009-03-11T15:34:00Z">
        <w:r>
          <w:rPr>
            <w:rFonts w:hint="eastAsia"/>
          </w:rPr>
          <w:tab/>
          <w:t>column.StigWobbling((int)StigType.StigX, false, 1, 127);</w:t>
        </w:r>
      </w:ins>
    </w:p>
    <w:p w:rsidR="00693742" w:rsidRDefault="00693742" w:rsidP="00693742">
      <w:pPr>
        <w:rPr>
          <w:ins w:id="966" w:author="Loen" w:date="2009-03-11T15:34:00Z"/>
        </w:rPr>
      </w:pPr>
      <w:ins w:id="967" w:author="Loen" w:date="2009-03-11T15:34:00Z">
        <w:r>
          <w:rPr>
            <w:rFonts w:hint="eastAsia"/>
          </w:rPr>
          <w:tab/>
          <w:t>column.StigWobbling((int)StigType.StigY, false, 1, 127);</w:t>
        </w:r>
      </w:ins>
    </w:p>
    <w:p w:rsidR="00693742" w:rsidRPr="00FE0384" w:rsidRDefault="00693742" w:rsidP="00FE0384">
      <w:ins w:id="968" w:author="Loen" w:date="2009-03-11T15:34:00Z">
        <w:r>
          <w:rPr>
            <w:rFonts w:hint="eastAsia"/>
          </w:rPr>
          <w:t>}</w:t>
        </w:r>
      </w:ins>
    </w:p>
    <w:sectPr w:rsidR="00693742" w:rsidRPr="00FE0384" w:rsidSect="004D78D4">
      <w:footerReference w:type="default" r:id="rId10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4AD" w:rsidRDefault="003014AD" w:rsidP="004D78D4">
      <w:r>
        <w:separator/>
      </w:r>
    </w:p>
  </w:endnote>
  <w:endnote w:type="continuationSeparator" w:id="0">
    <w:p w:rsidR="003014AD" w:rsidRDefault="003014AD" w:rsidP="004D7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42" w:rsidRDefault="00693742" w:rsidP="001A1FE5">
    <w:pPr>
      <w:pStyle w:val="a7"/>
    </w:pPr>
  </w:p>
  <w:p w:rsidR="00693742" w:rsidRDefault="00693742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394"/>
      <w:gridCol w:w="1848"/>
    </w:tblGrid>
    <w:sdt>
      <w:sdtPr>
        <w:rPr>
          <w:rFonts w:asciiTheme="majorHAnsi" w:eastAsiaTheme="majorEastAsia" w:hAnsiTheme="majorHAnsi" w:cstheme="majorBidi"/>
          <w:szCs w:val="20"/>
        </w:rPr>
        <w:id w:val="2070823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r w:rsidR="00693742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693742" w:rsidRDefault="0069374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693742" w:rsidRDefault="003E40E6">
              <w:pPr>
                <w:tabs>
                  <w:tab w:val="left" w:pos="1490"/>
                </w:tabs>
                <w:rPr>
                  <w:rFonts w:asciiTheme="majorHAnsi" w:hAnsiTheme="majorHAnsi"/>
                  <w:sz w:val="28"/>
                  <w:szCs w:val="28"/>
                </w:rPr>
              </w:pPr>
              <w:fldSimple w:instr=" PAGE    \* MERGEFORMAT ">
                <w:r w:rsidR="003404F5" w:rsidRPr="003404F5">
                  <w:rPr>
                    <w:noProof/>
                    <w:lang w:val="ko-KR"/>
                  </w:rPr>
                  <w:t>1</w:t>
                </w:r>
              </w:fldSimple>
            </w:p>
          </w:tc>
        </w:tr>
      </w:sdtContent>
    </w:sdt>
  </w:tbl>
  <w:p w:rsidR="00693742" w:rsidRDefault="0069374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4AD" w:rsidRDefault="003014AD" w:rsidP="004D78D4">
      <w:r>
        <w:separator/>
      </w:r>
    </w:p>
  </w:footnote>
  <w:footnote w:type="continuationSeparator" w:id="0">
    <w:p w:rsidR="003014AD" w:rsidRDefault="003014AD" w:rsidP="004D78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42" w:rsidRDefault="00693742" w:rsidP="00B31AE6">
    <w:pPr>
      <w:pStyle w:val="a6"/>
      <w:jc w:val="distribute"/>
    </w:pPr>
    <w:r>
      <w:rPr>
        <w:rFonts w:hint="eastAsia"/>
      </w:rPr>
      <w:t>Nanoeye 1.0                                                                           SEC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39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30C388B"/>
    <w:multiLevelType w:val="hybridMultilevel"/>
    <w:tmpl w:val="FD82F81A"/>
    <w:lvl w:ilvl="0" w:tplc="DC0E8198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7782A6F"/>
    <w:multiLevelType w:val="multilevel"/>
    <w:tmpl w:val="2D3CB6EE"/>
    <w:lvl w:ilvl="0">
      <w:start w:val="1"/>
      <w:numFmt w:val="decimalFullWidth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2"/>
      <w:suff w:val="space"/>
      <w:lvlText w:val="%2)"/>
      <w:lvlJc w:val="left"/>
      <w:pPr>
        <w:ind w:left="426" w:hanging="426"/>
      </w:pPr>
      <w:rPr>
        <w:rFonts w:hint="eastAsia"/>
        <w:b w:val="0"/>
      </w:rPr>
    </w:lvl>
    <w:lvl w:ilvl="2">
      <w:start w:val="1"/>
      <w:numFmt w:val="decimalEnclosedCircle"/>
      <w:pStyle w:val="3"/>
      <w:suff w:val="spac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pStyle w:val="4"/>
      <w:suff w:val="space"/>
      <w:lvlText w:val="%4"/>
      <w:lvlJc w:val="left"/>
      <w:pPr>
        <w:ind w:left="1474" w:hanging="510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">
    <w:nsid w:val="4F6B7B7A"/>
    <w:multiLevelType w:val="hybridMultilevel"/>
    <w:tmpl w:val="AA2605D0"/>
    <w:lvl w:ilvl="0" w:tplc="3B64F72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F670D5F"/>
    <w:multiLevelType w:val="hybridMultilevel"/>
    <w:tmpl w:val="6930C82C"/>
    <w:lvl w:ilvl="0" w:tplc="E7B2493E">
      <w:start w:val="1"/>
      <w:numFmt w:val="upperLetter"/>
      <w:lvlText w:val="%1."/>
      <w:lvlJc w:val="left"/>
      <w:pPr>
        <w:ind w:left="-900" w:hanging="400"/>
      </w:pPr>
    </w:lvl>
    <w:lvl w:ilvl="1" w:tplc="04090019" w:tentative="1">
      <w:start w:val="1"/>
      <w:numFmt w:val="upperLetter"/>
      <w:lvlText w:val="%2."/>
      <w:lvlJc w:val="left"/>
      <w:pPr>
        <w:ind w:left="-500" w:hanging="400"/>
      </w:pPr>
    </w:lvl>
    <w:lvl w:ilvl="2" w:tplc="0409001B" w:tentative="1">
      <w:start w:val="1"/>
      <w:numFmt w:val="lowerRoman"/>
      <w:lvlText w:val="%3."/>
      <w:lvlJc w:val="right"/>
      <w:pPr>
        <w:ind w:left="-100" w:hanging="400"/>
      </w:pPr>
    </w:lvl>
    <w:lvl w:ilvl="3" w:tplc="0409000F" w:tentative="1">
      <w:start w:val="1"/>
      <w:numFmt w:val="decimal"/>
      <w:lvlText w:val="%4."/>
      <w:lvlJc w:val="left"/>
      <w:pPr>
        <w:ind w:left="300" w:hanging="400"/>
      </w:pPr>
    </w:lvl>
    <w:lvl w:ilvl="4" w:tplc="04090019" w:tentative="1">
      <w:start w:val="1"/>
      <w:numFmt w:val="upperLetter"/>
      <w:lvlText w:val="%5."/>
      <w:lvlJc w:val="left"/>
      <w:pPr>
        <w:ind w:left="700" w:hanging="400"/>
      </w:pPr>
    </w:lvl>
    <w:lvl w:ilvl="5" w:tplc="0409001B" w:tentative="1">
      <w:start w:val="1"/>
      <w:numFmt w:val="lowerRoman"/>
      <w:lvlText w:val="%6."/>
      <w:lvlJc w:val="right"/>
      <w:pPr>
        <w:ind w:left="1100" w:hanging="400"/>
      </w:pPr>
    </w:lvl>
    <w:lvl w:ilvl="6" w:tplc="0409000F" w:tentative="1">
      <w:start w:val="1"/>
      <w:numFmt w:val="decimal"/>
      <w:lvlText w:val="%7."/>
      <w:lvlJc w:val="left"/>
      <w:pPr>
        <w:ind w:left="1500" w:hanging="400"/>
      </w:pPr>
    </w:lvl>
    <w:lvl w:ilvl="7" w:tplc="04090019" w:tentative="1">
      <w:start w:val="1"/>
      <w:numFmt w:val="upperLetter"/>
      <w:lvlText w:val="%8."/>
      <w:lvlJc w:val="left"/>
      <w:pPr>
        <w:ind w:left="1900" w:hanging="400"/>
      </w:pPr>
    </w:lvl>
    <w:lvl w:ilvl="8" w:tplc="0409001B" w:tentative="1">
      <w:start w:val="1"/>
      <w:numFmt w:val="lowerRoman"/>
      <w:lvlText w:val="%9."/>
      <w:lvlJc w:val="right"/>
      <w:pPr>
        <w:ind w:left="2300" w:hanging="400"/>
      </w:pPr>
    </w:lvl>
  </w:abstractNum>
  <w:abstractNum w:abstractNumId="5">
    <w:nsid w:val="6FEB4E1A"/>
    <w:multiLevelType w:val="hybridMultilevel"/>
    <w:tmpl w:val="305464EA"/>
    <w:lvl w:ilvl="0" w:tplc="899A663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C575EA6"/>
    <w:multiLevelType w:val="hybridMultilevel"/>
    <w:tmpl w:val="9F4A4FBA"/>
    <w:lvl w:ilvl="0" w:tplc="5B1EF3E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7C8000E4"/>
    <w:multiLevelType w:val="hybridMultilevel"/>
    <w:tmpl w:val="EF58C4CE"/>
    <w:lvl w:ilvl="0" w:tplc="871EFF54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E52"/>
    <w:rsid w:val="0000258A"/>
    <w:rsid w:val="00011B7F"/>
    <w:rsid w:val="00091F8F"/>
    <w:rsid w:val="000A0AAA"/>
    <w:rsid w:val="000D0006"/>
    <w:rsid w:val="000D152B"/>
    <w:rsid w:val="00156867"/>
    <w:rsid w:val="00166DE6"/>
    <w:rsid w:val="001A1FE5"/>
    <w:rsid w:val="001F1763"/>
    <w:rsid w:val="002527FA"/>
    <w:rsid w:val="00260381"/>
    <w:rsid w:val="00285E6A"/>
    <w:rsid w:val="002B1EB1"/>
    <w:rsid w:val="002B3C7F"/>
    <w:rsid w:val="003014AD"/>
    <w:rsid w:val="003404F5"/>
    <w:rsid w:val="00341342"/>
    <w:rsid w:val="00344FAE"/>
    <w:rsid w:val="00350D81"/>
    <w:rsid w:val="003541BD"/>
    <w:rsid w:val="003B6AC7"/>
    <w:rsid w:val="003E40E6"/>
    <w:rsid w:val="00477A6D"/>
    <w:rsid w:val="00480A86"/>
    <w:rsid w:val="00495C63"/>
    <w:rsid w:val="004D78D4"/>
    <w:rsid w:val="004F028D"/>
    <w:rsid w:val="00503D12"/>
    <w:rsid w:val="00531CAF"/>
    <w:rsid w:val="00534CD3"/>
    <w:rsid w:val="00547B83"/>
    <w:rsid w:val="00551179"/>
    <w:rsid w:val="005F3725"/>
    <w:rsid w:val="006151FE"/>
    <w:rsid w:val="00633FF4"/>
    <w:rsid w:val="00661DBF"/>
    <w:rsid w:val="00693742"/>
    <w:rsid w:val="006F29E7"/>
    <w:rsid w:val="00730307"/>
    <w:rsid w:val="00754B4A"/>
    <w:rsid w:val="007D0D29"/>
    <w:rsid w:val="007D3868"/>
    <w:rsid w:val="007E1F6F"/>
    <w:rsid w:val="00820A32"/>
    <w:rsid w:val="00822CA6"/>
    <w:rsid w:val="00822F19"/>
    <w:rsid w:val="00883479"/>
    <w:rsid w:val="008A62EC"/>
    <w:rsid w:val="00940C28"/>
    <w:rsid w:val="00950B6B"/>
    <w:rsid w:val="0098321C"/>
    <w:rsid w:val="009D249F"/>
    <w:rsid w:val="009D4BAC"/>
    <w:rsid w:val="00A0173A"/>
    <w:rsid w:val="00A65E1B"/>
    <w:rsid w:val="00AB4468"/>
    <w:rsid w:val="00AB7B80"/>
    <w:rsid w:val="00B115E3"/>
    <w:rsid w:val="00B31AE6"/>
    <w:rsid w:val="00B65AB8"/>
    <w:rsid w:val="00B904BF"/>
    <w:rsid w:val="00C3275E"/>
    <w:rsid w:val="00C35E52"/>
    <w:rsid w:val="00C71AA7"/>
    <w:rsid w:val="00C83D6C"/>
    <w:rsid w:val="00D47098"/>
    <w:rsid w:val="00DC3BF9"/>
    <w:rsid w:val="00DF6876"/>
    <w:rsid w:val="00E010B6"/>
    <w:rsid w:val="00E058CA"/>
    <w:rsid w:val="00E06839"/>
    <w:rsid w:val="00E50C19"/>
    <w:rsid w:val="00EC0295"/>
    <w:rsid w:val="00F479F6"/>
    <w:rsid w:val="00F931C4"/>
    <w:rsid w:val="00FC3913"/>
    <w:rsid w:val="00FC74A7"/>
    <w:rsid w:val="00FD4D1F"/>
    <w:rsid w:val="00FE0384"/>
    <w:rsid w:val="00FF23AE"/>
    <w:rsid w:val="00FF4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9E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41342"/>
    <w:pPr>
      <w:keepNext/>
      <w:pageBreakBefore/>
      <w:numPr>
        <w:numId w:val="5"/>
      </w:numPr>
      <w:ind w:rightChars="100" w:right="100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41342"/>
    <w:pPr>
      <w:keepNext/>
      <w:keepLines/>
      <w:numPr>
        <w:ilvl w:val="1"/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400"/>
      <w:ind w:left="425" w:rightChars="100" w:right="100" w:hanging="425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404F5"/>
    <w:pPr>
      <w:numPr>
        <w:ilvl w:val="2"/>
        <w:numId w:val="11"/>
      </w:numPr>
      <w:ind w:leftChars="100" w:left="525" w:rightChars="100" w:right="100"/>
      <w:outlineLvl w:val="2"/>
      <w:pPrChange w:id="0" w:author="Loen" w:date="2010-04-06T19:39:00Z">
        <w:pPr>
          <w:widowControl w:val="0"/>
          <w:numPr>
            <w:ilvl w:val="2"/>
            <w:numId w:val="11"/>
          </w:numPr>
          <w:wordWrap w:val="0"/>
          <w:autoSpaceDE w:val="0"/>
          <w:autoSpaceDN w:val="0"/>
          <w:spacing w:before="200"/>
          <w:ind w:leftChars="100" w:left="625" w:rightChars="100" w:right="200" w:hanging="425"/>
          <w:jc w:val="both"/>
          <w:outlineLvl w:val="2"/>
        </w:pPr>
      </w:pPrChange>
    </w:pPr>
    <w:rPr>
      <w:rFonts w:asciiTheme="majorHAnsi" w:eastAsiaTheme="majorEastAsia" w:hAnsiTheme="majorHAnsi" w:cstheme="majorBidi"/>
      <w:rPrChange w:id="0" w:author="Loen" w:date="2010-04-06T19:39:00Z">
        <w:rPr>
          <w:rFonts w:asciiTheme="majorHAnsi" w:eastAsiaTheme="majorEastAsia" w:hAnsiTheme="majorHAnsi" w:cstheme="majorBidi"/>
          <w:kern w:val="2"/>
          <w:szCs w:val="22"/>
          <w:lang w:val="en-US" w:eastAsia="ko-KR" w:bidi="ar-SA"/>
        </w:rPr>
      </w:rPrChange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F931C4"/>
    <w:pPr>
      <w:keepLines/>
      <w:widowControl/>
      <w:numPr>
        <w:ilvl w:val="3"/>
        <w:numId w:val="5"/>
      </w:numPr>
      <w:outlineLvl w:val="3"/>
    </w:pPr>
    <w:rPr>
      <w:bCs/>
      <w:u w:val="single"/>
    </w:rPr>
  </w:style>
  <w:style w:type="paragraph" w:styleId="5">
    <w:name w:val="heading 5"/>
    <w:basedOn w:val="a"/>
    <w:next w:val="a"/>
    <w:link w:val="5Char"/>
    <w:uiPriority w:val="9"/>
    <w:unhideWhenUsed/>
    <w:qFormat/>
    <w:rsid w:val="009D4BA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134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4134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404F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F931C4"/>
    <w:rPr>
      <w:bCs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47B83"/>
    <w:pPr>
      <w:keepLines/>
      <w:widowControl/>
      <w:numPr>
        <w:numId w:val="0"/>
      </w:numPr>
      <w:wordWrap/>
      <w:autoSpaceDE/>
      <w:autoSpaceDN/>
      <w:spacing w:before="480" w:line="276" w:lineRule="auto"/>
      <w:ind w:rightChars="0" w:right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534CD3"/>
    <w:pPr>
      <w:tabs>
        <w:tab w:val="right" w:leader="dot" w:pos="9016"/>
      </w:tabs>
      <w:spacing w:line="240" w:lineRule="atLeast"/>
      <w:contextualSpacing/>
      <w:jc w:val="left"/>
    </w:pPr>
    <w:rPr>
      <w:rFonts w:eastAsiaTheme="minorHAnsi"/>
      <w:b/>
      <w:bCs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4D78D4"/>
    <w:pPr>
      <w:tabs>
        <w:tab w:val="right" w:leader="dot" w:pos="9016"/>
      </w:tabs>
      <w:spacing w:before="360"/>
      <w:jc w:val="center"/>
    </w:pPr>
    <w:rPr>
      <w:rFonts w:asciiTheme="majorHAnsi" w:eastAsiaTheme="majorHAnsi"/>
      <w:b/>
      <w:bCs/>
      <w:caps/>
      <w:noProof/>
      <w:color w:val="000000" w:themeColor="text1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547B83"/>
    <w:pPr>
      <w:ind w:left="200"/>
      <w:jc w:val="left"/>
    </w:pPr>
    <w:rPr>
      <w:rFonts w:eastAsiaTheme="minorHAnsi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47B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7B83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940C2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40C28"/>
    <w:pPr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rsid w:val="00FC3913"/>
    <w:pPr>
      <w:ind w:left="400"/>
      <w:jc w:val="left"/>
    </w:pPr>
    <w:rPr>
      <w:rFonts w:eastAsiaTheme="minorHAnsi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C3913"/>
    <w:pPr>
      <w:ind w:left="6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C3913"/>
    <w:pPr>
      <w:ind w:left="8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C3913"/>
    <w:pPr>
      <w:ind w:left="10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C3913"/>
    <w:pPr>
      <w:ind w:left="12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C3913"/>
    <w:pPr>
      <w:ind w:left="1400"/>
      <w:jc w:val="left"/>
    </w:pPr>
    <w:rPr>
      <w:rFonts w:eastAsiaTheme="minorHAnsi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4D78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4D78D4"/>
  </w:style>
  <w:style w:type="paragraph" w:styleId="a7">
    <w:name w:val="footer"/>
    <w:basedOn w:val="a"/>
    <w:link w:val="Char1"/>
    <w:uiPriority w:val="99"/>
    <w:unhideWhenUsed/>
    <w:rsid w:val="004D78D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D78D4"/>
  </w:style>
  <w:style w:type="character" w:customStyle="1" w:styleId="5Char">
    <w:name w:val="제목 5 Char"/>
    <w:basedOn w:val="a0"/>
    <w:link w:val="5"/>
    <w:uiPriority w:val="9"/>
    <w:rsid w:val="009D4BAC"/>
    <w:rPr>
      <w:rFonts w:asciiTheme="majorHAnsi" w:eastAsiaTheme="majorEastAsia" w:hAnsiTheme="majorHAnsi" w:cstheme="majorBidi"/>
    </w:rPr>
  </w:style>
  <w:style w:type="paragraph" w:styleId="a8">
    <w:name w:val="Revision"/>
    <w:hidden/>
    <w:uiPriority w:val="99"/>
    <w:semiHidden/>
    <w:rsid w:val="00A65E1B"/>
  </w:style>
  <w:style w:type="paragraph" w:styleId="a9">
    <w:name w:val="Document Map"/>
    <w:basedOn w:val="a"/>
    <w:link w:val="Char2"/>
    <w:uiPriority w:val="99"/>
    <w:semiHidden/>
    <w:unhideWhenUsed/>
    <w:rsid w:val="006151FE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9"/>
    <w:uiPriority w:val="99"/>
    <w:semiHidden/>
    <w:rsid w:val="006151FE"/>
    <w:rPr>
      <w:rFonts w:ascii="굴림" w:eastAsia="굴림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14C7E-565C-49A7-A666-9F1CE60E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5345</Words>
  <Characters>30473</Characters>
  <Application>Microsoft Office Word</Application>
  <DocSecurity>0</DocSecurity>
  <Lines>253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35747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병규</dc:creator>
  <cp:keywords/>
  <dc:description/>
  <cp:lastModifiedBy>Loen</cp:lastModifiedBy>
  <cp:revision>7</cp:revision>
  <dcterms:created xsi:type="dcterms:W3CDTF">2009-02-23T07:11:00Z</dcterms:created>
  <dcterms:modified xsi:type="dcterms:W3CDTF">2010-04-06T10:40:00Z</dcterms:modified>
</cp:coreProperties>
</file>